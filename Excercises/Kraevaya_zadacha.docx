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CC" w:rsidRDefault="002E5ACC" w:rsidP="002E5ACC">
      <w:pPr>
        <w:pStyle w:val="mono-title2"/>
        <w:jc w:val="center"/>
      </w:pPr>
      <w:r>
        <w:t>Лабораторная работа 3</w:t>
      </w:r>
    </w:p>
    <w:p w:rsidR="002E5ACC" w:rsidRDefault="002E5ACC" w:rsidP="002E5ACC">
      <w:pPr>
        <w:pStyle w:val="mono-title1"/>
      </w:pPr>
      <w:r>
        <w:t xml:space="preserve">РЕШЕНИЕ КРАЕВОЙ ЗАДАЧИ ДЛЯ ЛИНЕЙНОГО ОБЫКНОВЕННОГО ДИФФЕРЕНЦИАЛЬНОГО УРАВНЕНИЯ ВТОРОГО ПОРЯДКА </w:t>
      </w:r>
    </w:p>
    <w:p w:rsidR="002E5ACC" w:rsidRDefault="002E5ACC" w:rsidP="002E5ACC">
      <w:pPr>
        <w:pStyle w:val="mono-title2"/>
      </w:pPr>
      <w:r>
        <w:t>1. Цель работы</w:t>
      </w:r>
    </w:p>
    <w:p w:rsidR="002E5ACC" w:rsidRDefault="002E5ACC" w:rsidP="002E5ACC">
      <w:pPr>
        <w:pStyle w:val="monoosn"/>
      </w:pPr>
      <w:r>
        <w:t>Ознакомление с методами решение краевой задачи для линейного обыкновенного дифференциального уравнения второго порядка и со способами контроля численных результатов.</w:t>
      </w:r>
    </w:p>
    <w:p w:rsidR="002E5ACC" w:rsidRDefault="002E5ACC" w:rsidP="002E5ACC"/>
    <w:p w:rsidR="002E5ACC" w:rsidRDefault="002E5ACC" w:rsidP="002E5ACC">
      <w:pPr>
        <w:pStyle w:val="mono-title2"/>
      </w:pPr>
      <w:r>
        <w:t>2. Описание методов</w:t>
      </w:r>
    </w:p>
    <w:p w:rsidR="002E5ACC" w:rsidRDefault="002E5ACC" w:rsidP="002E5ACC">
      <w:pPr>
        <w:pStyle w:val="monoosn"/>
      </w:pPr>
      <w:r>
        <w:t>Пусть на отрезке [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t>] требуется найти решение линейного дифференциального уравнения с переменными коэффициентами</w:t>
      </w:r>
    </w:p>
    <w:p w:rsidR="002E5ACC" w:rsidRDefault="002E5ACC" w:rsidP="002E5ACC">
      <w:pPr>
        <w:pStyle w:val="monoformula"/>
      </w:pPr>
      <w:r>
        <w:tab/>
      </w:r>
      <w:r>
        <w:rPr>
          <w:position w:val="-12"/>
        </w:rPr>
        <w:object w:dxaOrig="3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20.05pt" o:ole="">
            <v:imagedata r:id="rId5" o:title=""/>
          </v:shape>
          <o:OLEObject Type="Embed" ProgID="Equation.3" ShapeID="_x0000_i1025" DrawAspect="Content" ObjectID="_1538207900" r:id="rId6"/>
        </w:object>
      </w:r>
      <w:r>
        <w:t>,</w:t>
      </w:r>
      <w:r>
        <w:tab/>
        <w:t>(3.1)</w:t>
      </w:r>
    </w:p>
    <w:p w:rsidR="002E5ACC" w:rsidRDefault="002E5ACC" w:rsidP="002E5ACC">
      <w:pPr>
        <w:pStyle w:val="monobezotstupa"/>
      </w:pPr>
      <w:r>
        <w:t>удовлетворяющее следующим краевым условиям:</w:t>
      </w:r>
    </w:p>
    <w:p w:rsidR="002E5ACC" w:rsidRDefault="002E5ACC" w:rsidP="002E5ACC">
      <w:pPr>
        <w:pStyle w:val="monoformula"/>
      </w:pPr>
      <w:r>
        <w:tab/>
      </w:r>
      <w:r>
        <w:rPr>
          <w:position w:val="-12"/>
        </w:rPr>
        <w:object w:dxaOrig="2560" w:dyaOrig="420">
          <v:shape id="_x0000_i1026" type="#_x0000_t75" style="width:127.7pt;height:21.3pt" o:ole="">
            <v:imagedata r:id="rId7" o:title=""/>
          </v:shape>
          <o:OLEObject Type="Embed" ProgID="Equation.3" ShapeID="_x0000_i1026" DrawAspect="Content" ObjectID="_1538207901" r:id="rId8"/>
        </w:object>
      </w:r>
      <w:r>
        <w:t xml:space="preserve">, </w:t>
      </w:r>
      <w:r>
        <w:rPr>
          <w:position w:val="-12"/>
        </w:rPr>
        <w:object w:dxaOrig="2659" w:dyaOrig="420">
          <v:shape id="_x0000_i1027" type="#_x0000_t75" style="width:132.75pt;height:21.3pt" o:ole="">
            <v:imagedata r:id="rId9" o:title=""/>
          </v:shape>
          <o:OLEObject Type="Embed" ProgID="Equation.3" ShapeID="_x0000_i1027" DrawAspect="Content" ObjectID="_1538207902" r:id="rId10"/>
        </w:object>
      </w:r>
      <w:r>
        <w:t>,</w:t>
      </w:r>
    </w:p>
    <w:p w:rsidR="002E5ACC" w:rsidRPr="002E5ACC" w:rsidRDefault="002E5ACC" w:rsidP="002E5ACC">
      <w:pPr>
        <w:pStyle w:val="monoformula"/>
      </w:pPr>
      <w:r>
        <w:tab/>
      </w:r>
      <w:r>
        <w:rPr>
          <w:position w:val="-16"/>
        </w:rPr>
        <w:object w:dxaOrig="1620" w:dyaOrig="480">
          <v:shape id="_x0000_i1028" type="#_x0000_t75" style="width:80.75pt;height:23.8pt" o:ole="">
            <v:imagedata r:id="rId11" o:title=""/>
          </v:shape>
          <o:OLEObject Type="Embed" ProgID="Equation.3" ShapeID="_x0000_i1028" DrawAspect="Content" ObjectID="_1538207903" r:id="rId12"/>
        </w:object>
      </w:r>
      <w:r>
        <w:t xml:space="preserve">, </w:t>
      </w:r>
      <w:r>
        <w:rPr>
          <w:position w:val="-16"/>
        </w:rPr>
        <w:object w:dxaOrig="1620" w:dyaOrig="480">
          <v:shape id="_x0000_i1029" type="#_x0000_t75" style="width:80.75pt;height:23.8pt" o:ole="">
            <v:imagedata r:id="rId13" o:title=""/>
          </v:shape>
          <o:OLEObject Type="Embed" ProgID="Equation.3" ShapeID="_x0000_i1029" DrawAspect="Content" ObjectID="_1538207904" r:id="rId14"/>
        </w:object>
      </w:r>
      <w:r>
        <w:t>.</w:t>
      </w:r>
      <w:r>
        <w:tab/>
        <w:t>(3.2)</w:t>
      </w:r>
    </w:p>
    <w:p w:rsidR="002E5ACC" w:rsidRDefault="002E5ACC" w:rsidP="002E5ACC">
      <w:pPr>
        <w:pStyle w:val="mono-title2"/>
      </w:pPr>
      <w:r>
        <w:t>2.1. Метод редукции к задаче Коши (стрельб)</w:t>
      </w:r>
    </w:p>
    <w:p w:rsidR="002E5ACC" w:rsidRDefault="002E5ACC" w:rsidP="002E5ACC">
      <w:pPr>
        <w:pStyle w:val="monoosn"/>
      </w:pPr>
      <w:r>
        <w:t xml:space="preserve">Сначала преобразуем дифференциальное уравнение второго порядка к системе двух дифференциальных уравнений первого порядка. Для этого введем следующие обозначения </w:t>
      </w:r>
      <w:r>
        <w:rPr>
          <w:position w:val="-12"/>
        </w:rPr>
        <w:object w:dxaOrig="840" w:dyaOrig="420">
          <v:shape id="_x0000_i1030" type="#_x0000_t75" style="width:41.95pt;height:21.3pt" o:ole="">
            <v:imagedata r:id="rId15" o:title=""/>
          </v:shape>
          <o:OLEObject Type="Embed" ProgID="Equation.3" ShapeID="_x0000_i1030" DrawAspect="Content" ObjectID="_1538207905" r:id="rId16"/>
        </w:object>
      </w:r>
      <w:r>
        <w:t xml:space="preserve">, </w:t>
      </w:r>
      <w:r>
        <w:rPr>
          <w:position w:val="-12"/>
        </w:rPr>
        <w:object w:dxaOrig="960" w:dyaOrig="420">
          <v:shape id="_x0000_i1031" type="#_x0000_t75" style="width:48.2pt;height:21.3pt" o:ole="">
            <v:imagedata r:id="rId17" o:title=""/>
          </v:shape>
          <o:OLEObject Type="Embed" ProgID="Equation.3" ShapeID="_x0000_i1031" DrawAspect="Content" ObjectID="_1538207906" r:id="rId18"/>
        </w:object>
      </w:r>
      <w:r>
        <w:t xml:space="preserve">. Тогда </w:t>
      </w:r>
      <w:r>
        <w:rPr>
          <w:position w:val="-12"/>
        </w:rPr>
        <w:object w:dxaOrig="1520" w:dyaOrig="420">
          <v:shape id="_x0000_i1032" type="#_x0000_t75" style="width:75.75pt;height:21.3pt" o:ole="">
            <v:imagedata r:id="rId19" o:title=""/>
          </v:shape>
          <o:OLEObject Type="Embed" ProgID="Equation.3" ShapeID="_x0000_i1032" DrawAspect="Content" ObjectID="_1538207907" r:id="rId20"/>
        </w:object>
      </w:r>
      <w:r>
        <w:t xml:space="preserve">, </w:t>
      </w:r>
      <w:r>
        <w:rPr>
          <w:position w:val="-12"/>
        </w:rPr>
        <w:object w:dxaOrig="999" w:dyaOrig="420">
          <v:shape id="_x0000_i1033" type="#_x0000_t75" style="width:50.1pt;height:21.3pt" o:ole="">
            <v:imagedata r:id="rId21" o:title=""/>
          </v:shape>
          <o:OLEObject Type="Embed" ProgID="Equation.3" ShapeID="_x0000_i1033" DrawAspect="Content" ObjectID="_1538207908" r:id="rId22"/>
        </w:object>
      </w:r>
      <w:r>
        <w:t>.</w:t>
      </w:r>
    </w:p>
    <w:p w:rsidR="002E5ACC" w:rsidRDefault="002E5ACC" w:rsidP="002E5ACC">
      <w:pPr>
        <w:pStyle w:val="monoosn"/>
      </w:pPr>
      <w:r>
        <w:t>Отсюда имеем систему дифференциальных уравнений:</w:t>
      </w:r>
    </w:p>
    <w:p w:rsidR="002E5ACC" w:rsidRDefault="002E5ACC" w:rsidP="002E5ACC">
      <w:pPr>
        <w:pStyle w:val="monoformula"/>
      </w:pPr>
      <w:r>
        <w:tab/>
      </w:r>
      <w:r>
        <w:rPr>
          <w:position w:val="-40"/>
        </w:rPr>
        <w:object w:dxaOrig="3860" w:dyaOrig="960">
          <v:shape id="_x0000_i1034" type="#_x0000_t75" style="width:192.85pt;height:48.2pt" o:ole="">
            <v:imagedata r:id="rId23" o:title=""/>
          </v:shape>
          <o:OLEObject Type="Embed" ProgID="Equation.3" ShapeID="_x0000_i1034" DrawAspect="Content" ObjectID="_1538207909" r:id="rId24"/>
        </w:object>
      </w:r>
      <w:r>
        <w:tab/>
        <w:t>(3.3)</w:t>
      </w:r>
    </w:p>
    <w:p w:rsidR="002E5ACC" w:rsidRDefault="002E5ACC" w:rsidP="002E5ACC">
      <w:pPr>
        <w:pStyle w:val="monoosn"/>
      </w:pPr>
      <w:r>
        <w:t>Решение должно удовлетворять следующим краевым условиям:</w:t>
      </w:r>
    </w:p>
    <w:p w:rsidR="002E5ACC" w:rsidRDefault="002E5ACC" w:rsidP="002E5ACC">
      <w:pPr>
        <w:pStyle w:val="monoformula"/>
      </w:pPr>
      <w:r>
        <w:tab/>
      </w:r>
      <w:r>
        <w:rPr>
          <w:position w:val="-12"/>
        </w:rPr>
        <w:object w:dxaOrig="2700" w:dyaOrig="420">
          <v:shape id="_x0000_i1035" type="#_x0000_t75" style="width:135.25pt;height:21.3pt" o:ole="">
            <v:imagedata r:id="rId25" o:title=""/>
          </v:shape>
          <o:OLEObject Type="Embed" ProgID="Equation.3" ShapeID="_x0000_i1035" DrawAspect="Content" ObjectID="_1538207910" r:id="rId26"/>
        </w:object>
      </w:r>
      <w:r>
        <w:t xml:space="preserve">, </w:t>
      </w:r>
      <w:r>
        <w:rPr>
          <w:position w:val="-12"/>
        </w:rPr>
        <w:object w:dxaOrig="2799" w:dyaOrig="420">
          <v:shape id="_x0000_i1036" type="#_x0000_t75" style="width:140.25pt;height:21.3pt" o:ole="">
            <v:imagedata r:id="rId27" o:title=""/>
          </v:shape>
          <o:OLEObject Type="Embed" ProgID="Equation.3" ShapeID="_x0000_i1036" DrawAspect="Content" ObjectID="_1538207911" r:id="rId28"/>
        </w:object>
      </w:r>
      <w:r>
        <w:t>.</w:t>
      </w:r>
      <w:r>
        <w:tab/>
        <w:t>(3.4)</w:t>
      </w:r>
    </w:p>
    <w:p w:rsidR="002E5ACC" w:rsidRDefault="002E5ACC" w:rsidP="002E5ACC">
      <w:pPr>
        <w:pStyle w:val="monoosn"/>
      </w:pPr>
      <w:r>
        <w:t xml:space="preserve">Для решения задачи Коши необходимо, чтобы при </w:t>
      </w:r>
      <w:r>
        <w:rPr>
          <w:position w:val="-6"/>
        </w:rPr>
        <w:object w:dxaOrig="720" w:dyaOrig="260">
          <v:shape id="_x0000_i1037" type="#_x0000_t75" style="width:36.3pt;height:13.15pt" o:ole="">
            <v:imagedata r:id="rId29" o:title=""/>
          </v:shape>
          <o:OLEObject Type="Embed" ProgID="Equation.3" ShapeID="_x0000_i1037" DrawAspect="Content" ObjectID="_1538207912" r:id="rId30"/>
        </w:object>
      </w:r>
      <w:r>
        <w:t xml:space="preserve"> были известны </w:t>
      </w:r>
      <w:r>
        <w:rPr>
          <w:position w:val="-12"/>
        </w:rPr>
        <w:object w:dxaOrig="740" w:dyaOrig="420">
          <v:shape id="_x0000_i1038" type="#_x0000_t75" style="width:36.95pt;height:21.3pt" o:ole="">
            <v:imagedata r:id="rId31" o:title=""/>
          </v:shape>
          <o:OLEObject Type="Embed" ProgID="Equation.3" ShapeID="_x0000_i1038" DrawAspect="Content" ObjectID="_1538207913" r:id="rId32"/>
        </w:object>
      </w:r>
      <w:r>
        <w:t xml:space="preserve"> и </w:t>
      </w:r>
      <w:r>
        <w:rPr>
          <w:position w:val="-12"/>
        </w:rPr>
        <w:object w:dxaOrig="780" w:dyaOrig="420">
          <v:shape id="_x0000_i1039" type="#_x0000_t75" style="width:38.8pt;height:21.3pt" o:ole="">
            <v:imagedata r:id="rId33" o:title=""/>
          </v:shape>
          <o:OLEObject Type="Embed" ProgID="Equation.3" ShapeID="_x0000_i1039" DrawAspect="Content" ObjectID="_1538207914" r:id="rId34"/>
        </w:object>
      </w:r>
      <w:r>
        <w:t xml:space="preserve">. Если </w:t>
      </w:r>
      <w:r>
        <w:rPr>
          <w:position w:val="-12"/>
        </w:rPr>
        <w:object w:dxaOrig="800" w:dyaOrig="420">
          <v:shape id="_x0000_i1040" type="#_x0000_t75" style="width:40.05pt;height:21.3pt" o:ole="">
            <v:imagedata r:id="rId35" o:title=""/>
          </v:shape>
          <o:OLEObject Type="Embed" ProgID="Equation.3" ShapeID="_x0000_i1040" DrawAspect="Content" ObjectID="_1538207915" r:id="rId36"/>
        </w:object>
      </w:r>
      <w:r>
        <w:t xml:space="preserve">, зададимся значением </w:t>
      </w:r>
      <w:r>
        <w:rPr>
          <w:position w:val="-12"/>
        </w:rPr>
        <w:object w:dxaOrig="1200" w:dyaOrig="420">
          <v:shape id="_x0000_i1041" type="#_x0000_t75" style="width:60.1pt;height:21.3pt" o:ole="">
            <v:imagedata r:id="rId37" o:title=""/>
          </v:shape>
          <o:OLEObject Type="Embed" ProgID="Equation.3" ShapeID="_x0000_i1041" DrawAspect="Content" ObjectID="_1538207916" r:id="rId38"/>
        </w:object>
      </w:r>
      <w:r>
        <w:t>, тогда из первого краевого условия имеем:</w:t>
      </w:r>
    </w:p>
    <w:p w:rsidR="002E5ACC" w:rsidRDefault="002E5ACC" w:rsidP="002E5ACC">
      <w:pPr>
        <w:pStyle w:val="monoformula"/>
      </w:pPr>
      <w:r>
        <w:tab/>
      </w:r>
      <w:r>
        <w:rPr>
          <w:position w:val="-12"/>
        </w:rPr>
        <w:object w:dxaOrig="2480" w:dyaOrig="420">
          <v:shape id="_x0000_i1042" type="#_x0000_t75" style="width:123.95pt;height:21.3pt" o:ole="">
            <v:imagedata r:id="rId39" o:title=""/>
          </v:shape>
          <o:OLEObject Type="Embed" ProgID="Equation.3" ShapeID="_x0000_i1042" DrawAspect="Content" ObjectID="_1538207917" r:id="rId40"/>
        </w:object>
      </w:r>
      <w:r>
        <w:t>.</w:t>
      </w:r>
      <w:r>
        <w:tab/>
      </w:r>
    </w:p>
    <w:p w:rsidR="002E5ACC" w:rsidRDefault="002E5ACC" w:rsidP="002E5ACC">
      <w:pPr>
        <w:pStyle w:val="monoosn"/>
      </w:pPr>
      <w:r>
        <w:t xml:space="preserve">Если </w:t>
      </w:r>
      <w:r>
        <w:rPr>
          <w:i/>
          <w:lang w:val="en-US"/>
        </w:rPr>
        <w:t>c</w:t>
      </w:r>
      <w:r>
        <w:rPr>
          <w:vertAlign w:val="subscript"/>
        </w:rPr>
        <w:t>1</w:t>
      </w:r>
      <w:r>
        <w:t xml:space="preserve">=0, то </w:t>
      </w:r>
      <w:r>
        <w:rPr>
          <w:position w:val="-12"/>
        </w:rPr>
        <w:object w:dxaOrig="1660" w:dyaOrig="420">
          <v:shape id="_x0000_i1043" type="#_x0000_t75" style="width:83.25pt;height:21.3pt" o:ole="">
            <v:imagedata r:id="rId41" o:title=""/>
          </v:shape>
          <o:OLEObject Type="Embed" ProgID="Equation.3" ShapeID="_x0000_i1043" DrawAspect="Content" ObjectID="_1538207918" r:id="rId42"/>
        </w:object>
      </w:r>
      <w:r>
        <w:t xml:space="preserve">, тогда зададимся значением </w:t>
      </w:r>
      <w:r>
        <w:rPr>
          <w:position w:val="-12"/>
        </w:rPr>
        <w:object w:dxaOrig="1160" w:dyaOrig="420">
          <v:shape id="_x0000_i1044" type="#_x0000_t75" style="width:58.25pt;height:21.3pt" o:ole="">
            <v:imagedata r:id="rId43" o:title=""/>
          </v:shape>
          <o:OLEObject Type="Embed" ProgID="Equation.3" ShapeID="_x0000_i1044" DrawAspect="Content" ObjectID="_1538207919" r:id="rId44"/>
        </w:object>
      </w:r>
      <w:r>
        <w:t xml:space="preserve">. </w:t>
      </w:r>
    </w:p>
    <w:p w:rsidR="002E5ACC" w:rsidRDefault="002E5ACC" w:rsidP="002E5ACC">
      <w:pPr>
        <w:pStyle w:val="monoosn"/>
      </w:pPr>
      <w:r>
        <w:lastRenderedPageBreak/>
        <w:t>Величина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 </w:t>
      </w:r>
      <w:r>
        <w:t xml:space="preserve">должна быть выбрана так, чтобы выполнялось второе краевое условие (3.4). Для этого необходимо вначале установить интервал </w:t>
      </w:r>
      <w:r>
        <w:rPr>
          <w:position w:val="-12"/>
        </w:rPr>
        <w:object w:dxaOrig="1080" w:dyaOrig="420">
          <v:shape id="_x0000_i1045" type="#_x0000_t75" style="width:53.85pt;height:21.3pt" o:ole="">
            <v:imagedata r:id="rId45" o:title=""/>
          </v:shape>
          <o:OLEObject Type="Embed" ProgID="Equation.3" ShapeID="_x0000_i1045" DrawAspect="Content" ObjectID="_1538207920" r:id="rId46"/>
        </w:object>
      </w:r>
      <w:r>
        <w:t xml:space="preserve">, которому принадлежит корень этого уравнения. Далее можно применить для уточнения корня численные методы, </w:t>
      </w:r>
      <w:proofErr w:type="gramStart"/>
      <w:r>
        <w:t>например</w:t>
      </w:r>
      <w:proofErr w:type="gramEnd"/>
      <w:r>
        <w:t xml:space="preserve"> методы </w:t>
      </w:r>
      <w:proofErr w:type="spellStart"/>
      <w:r>
        <w:t>бисекций</w:t>
      </w:r>
      <w:proofErr w:type="spellEnd"/>
      <w:r>
        <w:t xml:space="preserve">, хорд и т. п. </w:t>
      </w:r>
    </w:p>
    <w:p w:rsidR="002E5ACC" w:rsidRDefault="002E5ACC" w:rsidP="002E5ACC">
      <w:pPr>
        <w:pStyle w:val="monoosn"/>
      </w:pPr>
      <w:r>
        <w:t xml:space="preserve">Этот метод решения задачи сходен пристрелке к заданной цели (рис. 3.1), в связи с этим и получил это название.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8265" w:dyaOrig="3090">
          <v:shape id="_x0000_i1046" type="#_x0000_t75" style="width:413.2pt;height:154.65pt" o:ole="">
            <v:imagedata r:id="rId47" o:title=""/>
          </v:shape>
          <o:OLEObject Type="Embed" ProgID="PBrush" ShapeID="_x0000_i1046" DrawAspect="Content" ObjectID="_1538207921" r:id="rId48"/>
        </w:object>
      </w:r>
    </w:p>
    <w:p w:rsidR="002E5ACC" w:rsidRDefault="002E5ACC" w:rsidP="002E5ACC">
      <w:pPr>
        <w:pStyle w:val="mononazvrisunka"/>
      </w:pPr>
      <w:r>
        <w:t>Рис. 3.1. К решению краевой задачи методом стрельб</w:t>
      </w:r>
    </w:p>
    <w:p w:rsidR="002E5ACC" w:rsidRDefault="002E5ACC" w:rsidP="002E5ACC">
      <w:pPr>
        <w:pStyle w:val="mononazvrisunka"/>
      </w:pPr>
    </w:p>
    <w:p w:rsidR="002E5ACC" w:rsidRDefault="002E5ACC" w:rsidP="002E5ACC">
      <w:pPr>
        <w:pStyle w:val="mono-title2"/>
      </w:pPr>
      <w:r>
        <w:t>2.2. Метод конечных разностей</w:t>
      </w:r>
    </w:p>
    <w:p w:rsidR="002E5ACC" w:rsidRDefault="002E5ACC" w:rsidP="002E5ACC">
      <w:pPr>
        <w:pStyle w:val="monoosn"/>
      </w:pPr>
      <w:r>
        <w:rPr>
          <w:rFonts w:ascii="Times New Roman CYR" w:hAnsi="Times New Roman CYR"/>
          <w:szCs w:val="32"/>
        </w:rPr>
        <w:t>Ч</w:t>
      </w:r>
      <w:r>
        <w:t xml:space="preserve">исленное решение задачи состоит в нахождении приближённых значений </w:t>
      </w:r>
      <w:r>
        <w:rPr>
          <w:i/>
        </w:rPr>
        <w:t>y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, …,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 искомого решения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в точках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x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>,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. Точки 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  <w:r>
        <w:rPr>
          <w:i/>
        </w:rPr>
        <w:t xml:space="preserve"> x</w:t>
      </w:r>
      <w:r>
        <w:rPr>
          <w:vertAlign w:val="subscript"/>
        </w:rPr>
        <w:t>1</w:t>
      </w:r>
      <w:r>
        <w:t xml:space="preserve">, …,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 называются узлами сетки. Используем равномерную сетку, образованную системой равноотстоящих узлов </w:t>
      </w:r>
      <w:r>
        <w:rPr>
          <w:position w:val="-14"/>
        </w:rPr>
        <w:object w:dxaOrig="1620" w:dyaOrig="440">
          <v:shape id="_x0000_i1047" type="#_x0000_t75" style="width:80.75pt;height:21.9pt" o:ole="">
            <v:imagedata r:id="rId49" o:title=""/>
          </v:shape>
          <o:OLEObject Type="Embed" ProgID="Equation.3" ShapeID="_x0000_i1047" DrawAspect="Content" ObjectID="_1538207922" r:id="rId50"/>
        </w:object>
      </w:r>
      <w:r>
        <w:t xml:space="preserve"> </w:t>
      </w:r>
      <w:r>
        <w:rPr>
          <w:i/>
        </w:rPr>
        <w:t>i</w:t>
      </w:r>
      <w:r>
        <w:t xml:space="preserve">=0, 1, 2, …, </w:t>
      </w:r>
      <w:r>
        <w:rPr>
          <w:i/>
        </w:rPr>
        <w:t>n</w:t>
      </w:r>
      <w:r>
        <w:t xml:space="preserve">. При этом </w:t>
      </w:r>
      <w:r>
        <w:rPr>
          <w:i/>
        </w:rPr>
        <w:t>x</w:t>
      </w:r>
      <w:r>
        <w:rPr>
          <w:vertAlign w:val="subscript"/>
        </w:rPr>
        <w:t>0</w:t>
      </w:r>
      <w:r>
        <w:t>=</w:t>
      </w:r>
      <w:r>
        <w:rPr>
          <w:i/>
        </w:rPr>
        <w:t>a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iCs/>
          <w:vertAlign w:val="subscript"/>
        </w:rPr>
        <w:t>n</w:t>
      </w:r>
      <w:proofErr w:type="spellEnd"/>
      <w:r>
        <w:t>=</w:t>
      </w:r>
      <w:r>
        <w:rPr>
          <w:i/>
        </w:rPr>
        <w:t>b</w:t>
      </w:r>
      <w:r>
        <w:t xml:space="preserve">, </w:t>
      </w:r>
      <w:r>
        <w:rPr>
          <w:i/>
        </w:rPr>
        <w:t>h</w:t>
      </w:r>
      <w:r>
        <w:t>=(</w:t>
      </w:r>
      <w:r>
        <w:rPr>
          <w:i/>
        </w:rPr>
        <w:t>b</w:t>
      </w:r>
      <w:r>
        <w:sym w:font="Symbol" w:char="F02D"/>
      </w:r>
      <w:r>
        <w:rPr>
          <w:i/>
        </w:rPr>
        <w:t>a</w:t>
      </w:r>
      <w:r>
        <w:t>)/</w:t>
      </w:r>
      <w:r>
        <w:rPr>
          <w:i/>
        </w:rPr>
        <w:t>n</w:t>
      </w:r>
      <w:r>
        <w:t xml:space="preserve">. Величина </w:t>
      </w:r>
      <w:r>
        <w:rPr>
          <w:i/>
        </w:rPr>
        <w:t>h</w:t>
      </w:r>
      <w:r>
        <w:t xml:space="preserve"> – шаг сетки. </w:t>
      </w:r>
    </w:p>
    <w:p w:rsidR="002E5ACC" w:rsidRDefault="002E5ACC" w:rsidP="002E5ACC">
      <w:pPr>
        <w:pStyle w:val="monoosn"/>
      </w:pPr>
      <w:r>
        <w:t xml:space="preserve">Обозначим </w:t>
      </w:r>
      <w:r>
        <w:rPr>
          <w:i/>
        </w:rPr>
        <w:t>p</w:t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t>)=</w:t>
      </w:r>
      <w:proofErr w:type="spellStart"/>
      <w:r>
        <w:rPr>
          <w:i/>
        </w:rPr>
        <w:t>p</w:t>
      </w:r>
      <w:r>
        <w:rPr>
          <w:i/>
          <w:vertAlign w:val="subscript"/>
        </w:rPr>
        <w:t>i</w:t>
      </w:r>
      <w:proofErr w:type="spellEnd"/>
      <w:r>
        <w:t xml:space="preserve">, </w:t>
      </w:r>
      <w:r>
        <w:rPr>
          <w:i/>
        </w:rPr>
        <w:t>q</w:t>
      </w:r>
      <w:r>
        <w:rPr>
          <w:iCs/>
        </w:rP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Cs/>
        </w:rPr>
        <w:t>)</w:t>
      </w:r>
      <w:r>
        <w:t>=</w:t>
      </w:r>
      <w:proofErr w:type="spellStart"/>
      <w:r>
        <w:rPr>
          <w:i/>
        </w:rPr>
        <w:t>q</w:t>
      </w:r>
      <w:r>
        <w:rPr>
          <w:i/>
          <w:vertAlign w:val="subscript"/>
        </w:rPr>
        <w:t>i</w:t>
      </w:r>
      <w:proofErr w:type="spellEnd"/>
      <w:r>
        <w:rPr>
          <w:i/>
        </w:rPr>
        <w:t>, f</w:t>
      </w:r>
      <w:r>
        <w:rPr>
          <w:iCs/>
        </w:rP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Cs/>
        </w:rPr>
        <w:t>)</w:t>
      </w:r>
      <w:r>
        <w:rPr>
          <w:i/>
        </w:rPr>
        <w:t>=</w:t>
      </w:r>
      <w:proofErr w:type="spellStart"/>
      <w:r>
        <w:rPr>
          <w:i/>
        </w:rPr>
        <w:t>f</w:t>
      </w:r>
      <w:r>
        <w:rPr>
          <w:i/>
          <w:vertAlign w:val="subscript"/>
        </w:rPr>
        <w:t>i</w:t>
      </w:r>
      <w:proofErr w:type="spellEnd"/>
      <w:r>
        <w:rPr>
          <w:i/>
        </w:rPr>
        <w:t>, y</w:t>
      </w:r>
      <w:r>
        <w:rPr>
          <w:iCs/>
        </w:rP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Cs/>
        </w:rPr>
        <w:t>)</w:t>
      </w:r>
      <w:r>
        <w:rPr>
          <w:i/>
        </w:rPr>
        <w:t>=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>, y</w:t>
      </w:r>
      <w:r>
        <w:rPr>
          <w:i/>
        </w:rPr>
        <w:sym w:font="Symbol" w:char="F0A2"/>
      </w:r>
      <w:r>
        <w:rPr>
          <w:iCs/>
        </w:rP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Cs/>
        </w:rPr>
        <w:t>)</w:t>
      </w:r>
      <w:r>
        <w:rPr>
          <w:i/>
        </w:rPr>
        <w:t>=y</w:t>
      </w:r>
      <w:r>
        <w:rPr>
          <w:i/>
        </w:rPr>
        <w:sym w:font="Symbol" w:char="F0A2"/>
      </w:r>
      <w:r>
        <w:rPr>
          <w:i/>
          <w:vertAlign w:val="subscript"/>
        </w:rPr>
        <w:t>i</w:t>
      </w:r>
      <w:r>
        <w:rPr>
          <w:i/>
        </w:rPr>
        <w:t>, y</w:t>
      </w:r>
      <w:r>
        <w:rPr>
          <w:i/>
        </w:rPr>
        <w:sym w:font="Symbol" w:char="F0A2"/>
      </w:r>
      <w:r>
        <w:rPr>
          <w:i/>
        </w:rPr>
        <w:sym w:font="Symbol" w:char="F0A2"/>
      </w:r>
      <w:r>
        <w:rPr>
          <w:iCs/>
        </w:rP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Cs/>
        </w:rPr>
        <w:t>)</w:t>
      </w:r>
      <w:r>
        <w:rPr>
          <w:i/>
        </w:rPr>
        <w:t>=y</w:t>
      </w:r>
      <w:r>
        <w:rPr>
          <w:i/>
        </w:rPr>
        <w:sym w:font="Symbol" w:char="F0A2"/>
      </w:r>
      <w:r>
        <w:rPr>
          <w:i/>
        </w:rPr>
        <w:sym w:font="Symbol" w:char="F0A2"/>
      </w:r>
      <w:r>
        <w:rPr>
          <w:i/>
          <w:vertAlign w:val="subscript"/>
        </w:rPr>
        <w:t>i</w:t>
      </w:r>
      <w:r>
        <w:rPr>
          <w:i/>
        </w:rPr>
        <w:t>.</w:t>
      </w:r>
      <w:r>
        <w:t xml:space="preserve"> Аппроксимируем </w:t>
      </w:r>
      <w:r>
        <w:rPr>
          <w:i/>
        </w:rPr>
        <w:t>y</w:t>
      </w:r>
      <w:r>
        <w:sym w:font="Symbol" w:char="F0A2"/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t xml:space="preserve">) и </w:t>
      </w:r>
      <w:r>
        <w:rPr>
          <w:i/>
        </w:rPr>
        <w:t>y</w:t>
      </w:r>
      <w:r>
        <w:sym w:font="Symbol" w:char="F0A2"/>
      </w:r>
      <w:r>
        <w:sym w:font="Symbol" w:char="F0A2"/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t>) в каждом внутреннем узле центральными разностными производными</w:t>
      </w:r>
    </w:p>
    <w:p w:rsidR="002E5ACC" w:rsidRDefault="002E5ACC" w:rsidP="002E5ACC">
      <w:pPr>
        <w:pStyle w:val="monoformula"/>
      </w:pPr>
      <w:r>
        <w:tab/>
      </w:r>
      <w:r>
        <w:rPr>
          <w:position w:val="-30"/>
        </w:rPr>
        <w:object w:dxaOrig="3580" w:dyaOrig="800">
          <v:shape id="_x0000_i1048" type="#_x0000_t75" style="width:179.05pt;height:40.05pt" o:ole="">
            <v:imagedata r:id="rId51" o:title=""/>
          </v:shape>
          <o:OLEObject Type="Embed" ProgID="Equation.3" ShapeID="_x0000_i1048" DrawAspect="Content" ObjectID="_1538207923" r:id="rId52"/>
        </w:object>
      </w:r>
      <w:r>
        <w:t xml:space="preserve">, </w:t>
      </w:r>
      <w:r>
        <w:rPr>
          <w:position w:val="-34"/>
        </w:rPr>
        <w:object w:dxaOrig="4440" w:dyaOrig="840">
          <v:shape id="_x0000_i1049" type="#_x0000_t75" style="width:222.25pt;height:41.95pt" o:ole="">
            <v:imagedata r:id="rId53" o:title=""/>
          </v:shape>
          <o:OLEObject Type="Embed" ProgID="Equation.3" ShapeID="_x0000_i1049" DrawAspect="Content" ObjectID="_1538207924" r:id="rId54"/>
        </w:object>
      </w:r>
      <w:r>
        <w:tab/>
        <w:t>(3.5)</w:t>
      </w:r>
    </w:p>
    <w:p w:rsidR="002E5ACC" w:rsidRDefault="002E5ACC" w:rsidP="002E5ACC">
      <w:pPr>
        <w:pStyle w:val="monobezotstupa"/>
      </w:pPr>
      <w:r>
        <w:t>и на концах отрезка – односторонними производными</w:t>
      </w:r>
    </w:p>
    <w:p w:rsidR="002E5ACC" w:rsidRDefault="002E5ACC" w:rsidP="002E5ACC">
      <w:pPr>
        <w:pStyle w:val="monoformula"/>
      </w:pPr>
      <w:r>
        <w:tab/>
      </w:r>
      <w:r>
        <w:rPr>
          <w:position w:val="-32"/>
        </w:rPr>
        <w:object w:dxaOrig="2659" w:dyaOrig="840">
          <v:shape id="_x0000_i1050" type="#_x0000_t75" style="width:132.75pt;height:41.95pt" o:ole="">
            <v:imagedata r:id="rId55" o:title=""/>
          </v:shape>
          <o:OLEObject Type="Embed" ProgID="Equation.3" ShapeID="_x0000_i1050" DrawAspect="Content" ObjectID="_1538207925" r:id="rId56"/>
        </w:object>
      </w:r>
      <w:r>
        <w:t xml:space="preserve">      </w:t>
      </w:r>
      <w:r>
        <w:rPr>
          <w:position w:val="-32"/>
        </w:rPr>
        <w:object w:dxaOrig="3040" w:dyaOrig="820">
          <v:shape id="_x0000_i1051" type="#_x0000_t75" style="width:152.15pt;height:40.7pt" o:ole="">
            <v:imagedata r:id="rId57" o:title=""/>
          </v:shape>
          <o:OLEObject Type="Embed" ProgID="Equation.3" ShapeID="_x0000_i1051" DrawAspect="Content" ObjectID="_1538207926" r:id="rId58"/>
        </w:object>
      </w:r>
    </w:p>
    <w:p w:rsidR="002E5ACC" w:rsidRDefault="002E5ACC" w:rsidP="002E5ACC">
      <w:pPr>
        <w:pStyle w:val="monoosn"/>
      </w:pPr>
      <w:r>
        <w:t>Подставляя эти формулы в (3.1) – (3.2), получаем разностную аппроксимацию исходной задачи:</w:t>
      </w:r>
    </w:p>
    <w:p w:rsidR="002E5ACC" w:rsidRDefault="002E5ACC" w:rsidP="002E5ACC">
      <w:pPr>
        <w:pStyle w:val="monoformula"/>
      </w:pPr>
      <w:r>
        <w:lastRenderedPageBreak/>
        <w:tab/>
      </w:r>
      <w:r>
        <w:rPr>
          <w:position w:val="-76"/>
        </w:rPr>
        <w:object w:dxaOrig="8120" w:dyaOrig="1680">
          <v:shape id="_x0000_i1052" type="#_x0000_t75" style="width:405.7pt;height:83.9pt" o:ole="">
            <v:imagedata r:id="rId59" o:title=""/>
          </v:shape>
          <o:OLEObject Type="Embed" ProgID="Equation.3" ShapeID="_x0000_i1052" DrawAspect="Content" ObjectID="_1538207927" r:id="rId60"/>
        </w:object>
      </w:r>
      <w:r>
        <w:tab/>
        <w:t>(3.6)</w:t>
      </w:r>
    </w:p>
    <w:p w:rsidR="002E5ACC" w:rsidRDefault="002E5ACC" w:rsidP="002E5ACC">
      <w:pPr>
        <w:pStyle w:val="monoosn"/>
      </w:pPr>
      <w:r>
        <w:t xml:space="preserve">Равенства (3.6) образуют систему </w:t>
      </w:r>
      <w:r>
        <w:rPr>
          <w:i/>
          <w:iCs/>
          <w:lang w:val="en-US"/>
        </w:rPr>
        <w:t>n</w:t>
      </w:r>
      <w:r>
        <w:t xml:space="preserve">+1 линейных алгебраических уравнений </w:t>
      </w:r>
      <w:r>
        <w:rPr>
          <w:lang w:val="en-US"/>
        </w:rPr>
        <w:t>c</w:t>
      </w:r>
      <w:r>
        <w:t xml:space="preserve"> </w:t>
      </w:r>
      <w:r>
        <w:rPr>
          <w:i/>
          <w:iCs/>
          <w:lang w:val="en-US"/>
        </w:rPr>
        <w:t>n</w:t>
      </w:r>
      <w:r>
        <w:t xml:space="preserve">+1 неизвестными </w:t>
      </w:r>
      <w:r>
        <w:rPr>
          <w:i/>
        </w:rPr>
        <w:t>y</w:t>
      </w:r>
      <w:r>
        <w:rPr>
          <w:vertAlign w:val="subscript"/>
        </w:rPr>
        <w:t>0</w:t>
      </w:r>
      <w:r>
        <w:rPr>
          <w:i/>
        </w:rPr>
        <w:t>, y</w:t>
      </w:r>
      <w:r>
        <w:rPr>
          <w:vertAlign w:val="subscript"/>
        </w:rPr>
        <w:t>1</w:t>
      </w:r>
      <w:r>
        <w:rPr>
          <w:i/>
        </w:rPr>
        <w:t xml:space="preserve">, …,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. Таким образом, чтобы найти приближённое решение дифференциальной задачи (3.1), (3.2) необходимо решить эту систему. </w:t>
      </w:r>
    </w:p>
    <w:p w:rsidR="002E5ACC" w:rsidRDefault="002E5ACC" w:rsidP="002E5ACC">
      <w:pPr>
        <w:pStyle w:val="monoosn"/>
      </w:pPr>
      <w:r>
        <w:t>Перепишем систему (3.6) следующим образом:</w:t>
      </w:r>
    </w:p>
    <w:p w:rsidR="002E5ACC" w:rsidRPr="002E5ACC" w:rsidRDefault="002E5ACC" w:rsidP="002E5ACC">
      <w:pPr>
        <w:pStyle w:val="monoformula"/>
      </w:pPr>
      <w:r>
        <w:tab/>
      </w:r>
      <w:r>
        <w:rPr>
          <w:position w:val="-68"/>
          <w:sz w:val="20"/>
        </w:rPr>
        <w:object w:dxaOrig="3620" w:dyaOrig="1520">
          <v:shape id="_x0000_i1053" type="#_x0000_t75" style="width:180.95pt;height:75.75pt" o:ole="">
            <v:imagedata r:id="rId61" o:title=""/>
          </v:shape>
          <o:OLEObject Type="Embed" ProgID="Equation.3" ShapeID="_x0000_i1053" DrawAspect="Content" ObjectID="_1538207928" r:id="rId62"/>
        </w:object>
      </w:r>
      <w:r w:rsidRPr="002E5ACC">
        <w:t xml:space="preserve"> </w:t>
      </w:r>
      <w:r>
        <w:rPr>
          <w:position w:val="-10"/>
          <w:sz w:val="20"/>
        </w:rPr>
        <w:object w:dxaOrig="1900" w:dyaOrig="360">
          <v:shape id="_x0000_i1054" type="#_x0000_t75" style="width:95.15pt;height:18.15pt" o:ole="">
            <v:imagedata r:id="rId63" o:title=""/>
          </v:shape>
          <o:OLEObject Type="Embed" ProgID="Equation.3" ShapeID="_x0000_i1054" DrawAspect="Content" ObjectID="_1538207929" r:id="rId64"/>
        </w:object>
      </w:r>
      <w:r w:rsidRPr="002E5ACC">
        <w:tab/>
        <w:t>(3.</w:t>
      </w:r>
      <w:r>
        <w:t>7</w:t>
      </w:r>
      <w:r w:rsidRPr="002E5ACC">
        <w:t>)</w:t>
      </w:r>
    </w:p>
    <w:p w:rsidR="002E5ACC" w:rsidRPr="002E5ACC" w:rsidRDefault="002E5ACC" w:rsidP="002E5ACC">
      <w:pPr>
        <w:pStyle w:val="monobezotstupa"/>
        <w:rPr>
          <w:rFonts w:ascii="Times New Roman CYR" w:hAnsi="Times New Roman CYR"/>
        </w:rPr>
      </w:pPr>
      <w:r>
        <w:rPr>
          <w:rFonts w:ascii="Times New Roman CYR" w:hAnsi="Times New Roman CYR"/>
        </w:rPr>
        <w:t>где</w:t>
      </w:r>
      <w:r w:rsidRPr="002E5ACC">
        <w:rPr>
          <w:rFonts w:ascii="Times New Roman CYR" w:hAnsi="Times New Roman CYR"/>
        </w:rPr>
        <w:t xml:space="preserve"> </w:t>
      </w:r>
    </w:p>
    <w:p w:rsidR="002E5ACC" w:rsidRDefault="002E5ACC" w:rsidP="002E5ACC">
      <w:pPr>
        <w:pStyle w:val="monoformula"/>
      </w:pPr>
      <w:r w:rsidRPr="002E5ACC">
        <w:tab/>
      </w:r>
      <w:r>
        <w:rPr>
          <w:position w:val="-14"/>
          <w:sz w:val="20"/>
        </w:rPr>
        <w:object w:dxaOrig="1660" w:dyaOrig="440">
          <v:shape id="_x0000_i1055" type="#_x0000_t75" style="width:83.25pt;height:21.9pt" o:ole="">
            <v:imagedata r:id="rId65" o:title=""/>
          </v:shape>
          <o:OLEObject Type="Embed" ProgID="Equation.3" ShapeID="_x0000_i1055" DrawAspect="Content" ObjectID="_1538207930" r:id="rId66"/>
        </w:object>
      </w:r>
      <w:r w:rsidRPr="002E5ACC">
        <w:t xml:space="preserve">, </w:t>
      </w:r>
      <w:r>
        <w:rPr>
          <w:position w:val="-14"/>
          <w:sz w:val="20"/>
        </w:rPr>
        <w:object w:dxaOrig="960" w:dyaOrig="440">
          <v:shape id="_x0000_i1056" type="#_x0000_t75" style="width:48.2pt;height:21.9pt" o:ole="">
            <v:imagedata r:id="rId67" o:title=""/>
          </v:shape>
          <o:OLEObject Type="Embed" ProgID="Equation.3" ShapeID="_x0000_i1056" DrawAspect="Content" ObjectID="_1538207931" r:id="rId68"/>
        </w:object>
      </w:r>
      <w:r w:rsidRPr="002E5ACC">
        <w:t xml:space="preserve">, </w:t>
      </w:r>
      <w:r>
        <w:rPr>
          <w:position w:val="-14"/>
          <w:sz w:val="20"/>
        </w:rPr>
        <w:object w:dxaOrig="1040" w:dyaOrig="440">
          <v:shape id="_x0000_i1057" type="#_x0000_t75" style="width:51.95pt;height:21.9pt" o:ole="">
            <v:imagedata r:id="rId69" o:title=""/>
          </v:shape>
          <o:OLEObject Type="Embed" ProgID="Equation.3" ShapeID="_x0000_i1057" DrawAspect="Content" ObjectID="_1538207932" r:id="rId70"/>
        </w:object>
      </w:r>
      <w:r w:rsidRPr="002E5ACC">
        <w:t xml:space="preserve">, </w:t>
      </w:r>
    </w:p>
    <w:p w:rsidR="002E5ACC" w:rsidRDefault="002E5ACC" w:rsidP="002E5ACC">
      <w:pPr>
        <w:pStyle w:val="monoformula"/>
      </w:pPr>
      <w:r>
        <w:tab/>
      </w:r>
      <w:r>
        <w:rPr>
          <w:position w:val="-30"/>
          <w:sz w:val="20"/>
        </w:rPr>
        <w:object w:dxaOrig="1579" w:dyaOrig="800">
          <v:shape id="_x0000_i1058" type="#_x0000_t75" style="width:78.9pt;height:40.05pt" o:ole="">
            <v:imagedata r:id="rId71" o:title=""/>
          </v:shape>
          <o:OLEObject Type="Embed" ProgID="Equation.3" ShapeID="_x0000_i1058" DrawAspect="Content" ObjectID="_1538207933" r:id="rId72"/>
        </w:object>
      </w:r>
      <w:r>
        <w:t xml:space="preserve">, </w:t>
      </w:r>
      <w:r>
        <w:rPr>
          <w:position w:val="-14"/>
          <w:sz w:val="20"/>
        </w:rPr>
        <w:object w:dxaOrig="1840" w:dyaOrig="520">
          <v:shape id="_x0000_i1059" type="#_x0000_t75" style="width:92.05pt;height:26.3pt" o:ole="">
            <v:imagedata r:id="rId73" o:title=""/>
          </v:shape>
          <o:OLEObject Type="Embed" ProgID="Equation.3" ShapeID="_x0000_i1059" DrawAspect="Content" ObjectID="_1538207934" r:id="rId74"/>
        </w:object>
      </w:r>
      <w:r>
        <w:t xml:space="preserve">, </w:t>
      </w:r>
      <w:r>
        <w:rPr>
          <w:position w:val="-30"/>
          <w:sz w:val="20"/>
        </w:rPr>
        <w:object w:dxaOrig="1540" w:dyaOrig="800">
          <v:shape id="_x0000_i1060" type="#_x0000_t75" style="width:77pt;height:40.05pt" o:ole="">
            <v:imagedata r:id="rId75" o:title=""/>
          </v:shape>
          <o:OLEObject Type="Embed" ProgID="Equation.3" ShapeID="_x0000_i1060" DrawAspect="Content" ObjectID="_1538207935" r:id="rId76"/>
        </w:object>
      </w:r>
      <w:r>
        <w:t xml:space="preserve">, </w:t>
      </w:r>
      <w:r>
        <w:rPr>
          <w:position w:val="-14"/>
          <w:sz w:val="20"/>
        </w:rPr>
        <w:object w:dxaOrig="1240" w:dyaOrig="520">
          <v:shape id="_x0000_i1061" type="#_x0000_t75" style="width:62pt;height:26.3pt" o:ole="">
            <v:imagedata r:id="rId77" o:title=""/>
          </v:shape>
          <o:OLEObject Type="Embed" ProgID="Equation.3" ShapeID="_x0000_i1061" DrawAspect="Content" ObjectID="_1538207936" r:id="rId78"/>
        </w:object>
      </w:r>
      <w:r>
        <w:t xml:space="preserve">, </w:t>
      </w:r>
      <w:r>
        <w:rPr>
          <w:position w:val="-10"/>
          <w:sz w:val="20"/>
        </w:rPr>
        <w:object w:dxaOrig="1660" w:dyaOrig="360">
          <v:shape id="_x0000_i1062" type="#_x0000_t75" style="width:83.25pt;height:18.15pt" o:ole="">
            <v:imagedata r:id="rId79" o:title=""/>
          </v:shape>
          <o:OLEObject Type="Embed" ProgID="Equation.3" ShapeID="_x0000_i1062" DrawAspect="Content" ObjectID="_1538207937" r:id="rId80"/>
        </w:object>
      </w:r>
      <w:r>
        <w:t>,</w:t>
      </w:r>
    </w:p>
    <w:p w:rsidR="002E5ACC" w:rsidRDefault="002E5ACC" w:rsidP="002E5ACC">
      <w:pPr>
        <w:pStyle w:val="monoformula"/>
      </w:pPr>
      <w:r>
        <w:tab/>
      </w:r>
      <w:r>
        <w:rPr>
          <w:position w:val="-14"/>
          <w:sz w:val="20"/>
        </w:rPr>
        <w:object w:dxaOrig="1240" w:dyaOrig="440">
          <v:shape id="_x0000_i1063" type="#_x0000_t75" style="width:62pt;height:21.9pt" o:ole="">
            <v:imagedata r:id="rId81" o:title=""/>
          </v:shape>
          <o:OLEObject Type="Embed" ProgID="Equation.3" ShapeID="_x0000_i1063" DrawAspect="Content" ObjectID="_1538207938" r:id="rId82"/>
        </w:object>
      </w:r>
      <w:r>
        <w:t xml:space="preserve">, </w:t>
      </w:r>
      <w:r>
        <w:rPr>
          <w:position w:val="-14"/>
          <w:sz w:val="20"/>
        </w:rPr>
        <w:object w:dxaOrig="1760" w:dyaOrig="440">
          <v:shape id="_x0000_i1064" type="#_x0000_t75" style="width:88.3pt;height:21.9pt" o:ole="">
            <v:imagedata r:id="rId83" o:title=""/>
          </v:shape>
          <o:OLEObject Type="Embed" ProgID="Equation.3" ShapeID="_x0000_i1064" DrawAspect="Content" ObjectID="_1538207939" r:id="rId84"/>
        </w:object>
      </w:r>
      <w:r>
        <w:t xml:space="preserve">, </w:t>
      </w:r>
      <w:r>
        <w:rPr>
          <w:position w:val="-14"/>
          <w:sz w:val="20"/>
        </w:rPr>
        <w:object w:dxaOrig="1060" w:dyaOrig="440">
          <v:shape id="_x0000_i1065" type="#_x0000_t75" style="width:53.2pt;height:21.9pt" o:ole="">
            <v:imagedata r:id="rId85" o:title=""/>
          </v:shape>
          <o:OLEObject Type="Embed" ProgID="Equation.3" ShapeID="_x0000_i1065" DrawAspect="Content" ObjectID="_1538207940" r:id="rId86"/>
        </w:object>
      </w:r>
      <w:r>
        <w:t xml:space="preserve">. </w:t>
      </w:r>
    </w:p>
    <w:p w:rsidR="002E5ACC" w:rsidRDefault="002E5ACC" w:rsidP="002E5ACC">
      <w:pPr>
        <w:pStyle w:val="monoosn"/>
        <w:rPr>
          <w:rFonts w:ascii="Times New Roman CYR" w:hAnsi="Times New Roman CYR"/>
        </w:rPr>
      </w:pPr>
      <w:r>
        <w:t xml:space="preserve">Матрица системы (3.7) </w:t>
      </w:r>
      <w:proofErr w:type="spellStart"/>
      <w:r>
        <w:t>трёхдиагональная</w:t>
      </w:r>
      <w:proofErr w:type="spellEnd"/>
    </w:p>
    <w:p w:rsidR="002E5ACC" w:rsidRDefault="002E5ACC" w:rsidP="002E5ACC">
      <w:pPr>
        <w:pStyle w:val="monoformula"/>
      </w:pPr>
      <w:r>
        <w:tab/>
      </w:r>
      <w:r>
        <w:rPr>
          <w:position w:val="-160"/>
          <w:sz w:val="20"/>
          <w:szCs w:val="20"/>
          <w:lang w:val="en-US"/>
        </w:rPr>
        <w:object w:dxaOrig="8600" w:dyaOrig="3360">
          <v:shape id="_x0000_i1066" type="#_x0000_t75" style="width:430.1pt;height:167.8pt" o:ole="" fillcolor="window">
            <v:imagedata r:id="rId87" o:title=""/>
          </v:shape>
          <o:OLEObject Type="Embed" ProgID="Equation.3" ShapeID="_x0000_i1066" DrawAspect="Content" ObjectID="_1538207941" r:id="rId88"/>
        </w:object>
      </w:r>
      <w:r w:rsidRPr="002E5ACC">
        <w:t>.</w:t>
      </w:r>
    </w:p>
    <w:p w:rsidR="002E5ACC" w:rsidRPr="002E5ACC" w:rsidRDefault="002E5ACC" w:rsidP="002E5ACC">
      <w:pPr>
        <w:pStyle w:val="monoosn"/>
      </w:pPr>
      <w:r>
        <w:t>Поэтому для её решения применим специальный метод, называемый методом прогонки.</w:t>
      </w:r>
    </w:p>
    <w:p w:rsidR="002E5ACC" w:rsidRDefault="002E5ACC" w:rsidP="002E5ACC">
      <w:pPr>
        <w:pStyle w:val="monoosn"/>
      </w:pPr>
      <w:r>
        <w:t xml:space="preserve">Решение системы (3.7) ищется в виде </w:t>
      </w:r>
    </w:p>
    <w:p w:rsidR="002E5ACC" w:rsidRDefault="002E5ACC" w:rsidP="002E5ACC">
      <w:pPr>
        <w:pStyle w:val="monoformula"/>
      </w:pPr>
      <w:r>
        <w:tab/>
      </w:r>
      <w:r>
        <w:rPr>
          <w:position w:val="-14"/>
          <w:sz w:val="20"/>
        </w:rPr>
        <w:object w:dxaOrig="3840" w:dyaOrig="440">
          <v:shape id="_x0000_i1067" type="#_x0000_t75" style="width:192.2pt;height:21.9pt" o:ole="">
            <v:imagedata r:id="rId89" o:title=""/>
          </v:shape>
          <o:OLEObject Type="Embed" ProgID="Equation.3" ShapeID="_x0000_i1067" DrawAspect="Content" ObjectID="_1538207942" r:id="rId90"/>
        </w:object>
      </w:r>
      <w:r>
        <w:t>.</w:t>
      </w:r>
      <w:r>
        <w:tab/>
        <w:t>(3.8)</w:t>
      </w:r>
    </w:p>
    <w:p w:rsidR="002E5ACC" w:rsidRDefault="002E5ACC" w:rsidP="002E5ACC">
      <w:pPr>
        <w:pStyle w:val="monobezotstupa"/>
      </w:pPr>
      <w:r>
        <w:lastRenderedPageBreak/>
        <w:t xml:space="preserve">где </w:t>
      </w:r>
      <w:proofErr w:type="spellStart"/>
      <w:r>
        <w:rPr>
          <w:i/>
        </w:rPr>
        <w:t>u</w:t>
      </w:r>
      <w:r>
        <w:rPr>
          <w:i/>
          <w:vertAlign w:val="subscript"/>
        </w:rPr>
        <w:t>i</w:t>
      </w:r>
      <w:proofErr w:type="spellEnd"/>
      <w:r>
        <w:t xml:space="preserve"> и 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t xml:space="preserve"> – </w:t>
      </w:r>
      <w:proofErr w:type="spellStart"/>
      <w:r>
        <w:t>прогоночные</w:t>
      </w:r>
      <w:proofErr w:type="spellEnd"/>
      <w:r>
        <w:t xml:space="preserve"> коэффициенты. Используя выражение для </w:t>
      </w:r>
      <w:r>
        <w:rPr>
          <w:i/>
          <w:iCs/>
          <w:lang w:val="en-US"/>
        </w:rPr>
        <w:t>y</w:t>
      </w:r>
      <w:r>
        <w:rPr>
          <w:i/>
          <w:iCs/>
          <w:sz w:val="36"/>
          <w:szCs w:val="36"/>
          <w:vertAlign w:val="subscript"/>
        </w:rPr>
        <w:t>i</w:t>
      </w:r>
      <w:r>
        <w:rPr>
          <w:i/>
          <w:iCs/>
          <w:sz w:val="36"/>
          <w:szCs w:val="36"/>
          <w:vertAlign w:val="subscript"/>
        </w:rPr>
        <w:sym w:font="Symbol" w:char="F02D"/>
      </w:r>
      <w:r>
        <w:rPr>
          <w:sz w:val="36"/>
          <w:szCs w:val="36"/>
          <w:vertAlign w:val="subscript"/>
        </w:rPr>
        <w:t>1</w:t>
      </w:r>
      <w:r>
        <w:t xml:space="preserve"> из (3.8), подставим это неизвестное в </w:t>
      </w:r>
      <w:r>
        <w:rPr>
          <w:i/>
          <w:iCs/>
        </w:rPr>
        <w:t>i</w:t>
      </w:r>
      <w:r>
        <w:t xml:space="preserve">-е уравнение системы </w:t>
      </w:r>
    </w:p>
    <w:p w:rsidR="002E5ACC" w:rsidRDefault="002E5ACC" w:rsidP="002E5ACC">
      <w:pPr>
        <w:pStyle w:val="monoformula"/>
      </w:pPr>
      <w:r>
        <w:tab/>
      </w:r>
      <w:r>
        <w:rPr>
          <w:position w:val="-14"/>
          <w:sz w:val="20"/>
        </w:rPr>
        <w:object w:dxaOrig="3360" w:dyaOrig="440">
          <v:shape id="_x0000_i1068" type="#_x0000_t75" style="width:167.8pt;height:21.9pt" o:ole="">
            <v:imagedata r:id="rId91" o:title=""/>
          </v:shape>
          <o:OLEObject Type="Embed" ProgID="Equation.3" ShapeID="_x0000_i1068" DrawAspect="Content" ObjectID="_1538207943" r:id="rId92"/>
        </w:object>
      </w:r>
      <w:r w:rsidRPr="002E5ACC">
        <w:rPr>
          <w:sz w:val="36"/>
          <w:szCs w:val="36"/>
        </w:rPr>
        <w:t>.</w:t>
      </w:r>
    </w:p>
    <w:p w:rsidR="002E5ACC" w:rsidRPr="002E5ACC" w:rsidRDefault="002E5ACC" w:rsidP="002E5ACC">
      <w:pPr>
        <w:pStyle w:val="monoosn"/>
      </w:pPr>
      <w:r>
        <w:t>Получаем</w:t>
      </w:r>
      <w:r w:rsidRPr="002E5ACC">
        <w:t xml:space="preserve"> </w:t>
      </w:r>
    </w:p>
    <w:p w:rsidR="002E5ACC" w:rsidRDefault="002E5ACC" w:rsidP="002E5ACC">
      <w:pPr>
        <w:pStyle w:val="monoformula"/>
      </w:pPr>
      <w:r>
        <w:rPr>
          <w:position w:val="-14"/>
          <w:sz w:val="20"/>
        </w:rPr>
        <w:object w:dxaOrig="4620" w:dyaOrig="440">
          <v:shape id="_x0000_i1069" type="#_x0000_t75" style="width:231.05pt;height:21.9pt" o:ole="">
            <v:imagedata r:id="rId93" o:title=""/>
          </v:shape>
          <o:OLEObject Type="Embed" ProgID="Equation.3" ShapeID="_x0000_i1069" DrawAspect="Content" ObjectID="_1538207944" r:id="rId94"/>
        </w:object>
      </w:r>
      <w:r>
        <w:rPr>
          <w:sz w:val="36"/>
          <w:szCs w:val="36"/>
        </w:rPr>
        <w:t xml:space="preserve">, </w:t>
      </w:r>
      <w:r>
        <w:rPr>
          <w:position w:val="-38"/>
          <w:lang w:val="en-US"/>
        </w:rPr>
        <w:object w:dxaOrig="4340" w:dyaOrig="880">
          <v:shape id="_x0000_i1070" type="#_x0000_t75" style="width:217.25pt;height:43.85pt" o:ole="">
            <v:imagedata r:id="rId95" o:title=""/>
          </v:shape>
          <o:OLEObject Type="Embed" ProgID="Equation.3" ShapeID="_x0000_i1070" DrawAspect="Content" ObjectID="_1538207945" r:id="rId96"/>
        </w:object>
      </w:r>
      <w:r>
        <w:t>.</w:t>
      </w:r>
    </w:p>
    <w:p w:rsidR="002E5ACC" w:rsidRDefault="002E5ACC" w:rsidP="002E5ACC">
      <w:pPr>
        <w:pStyle w:val="monoosn"/>
      </w:pPr>
      <w:r>
        <w:t xml:space="preserve">Сравнивая это соотношение с (3.8), выводим рекуррентные формулы для </w:t>
      </w:r>
      <w:proofErr w:type="spellStart"/>
      <w:r>
        <w:t>прогоночных</w:t>
      </w:r>
      <w:proofErr w:type="spellEnd"/>
      <w:r>
        <w:t xml:space="preserve"> коэффициентов </w:t>
      </w:r>
      <w:proofErr w:type="spellStart"/>
      <w:r>
        <w:rPr>
          <w:i/>
        </w:rPr>
        <w:t>u</w:t>
      </w:r>
      <w:r>
        <w:rPr>
          <w:i/>
          <w:vertAlign w:val="subscript"/>
        </w:rPr>
        <w:t>i</w:t>
      </w:r>
      <w:proofErr w:type="spellEnd"/>
      <w:r>
        <w:t xml:space="preserve"> и 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t xml:space="preserve"> (прямая прогонка):</w:t>
      </w:r>
    </w:p>
    <w:p w:rsidR="002E5ACC" w:rsidRDefault="002E5ACC" w:rsidP="002E5ACC">
      <w:pPr>
        <w:pStyle w:val="monoformula"/>
      </w:pPr>
      <w:r>
        <w:tab/>
      </w:r>
      <w:r>
        <w:rPr>
          <w:position w:val="-38"/>
        </w:rPr>
        <w:object w:dxaOrig="2780" w:dyaOrig="880">
          <v:shape id="_x0000_i1071" type="#_x0000_t75" style="width:139pt;height:43.85pt" o:ole="">
            <v:imagedata r:id="rId97" o:title=""/>
          </v:shape>
          <o:OLEObject Type="Embed" ProgID="Equation.3" ShapeID="_x0000_i1071" DrawAspect="Content" ObjectID="_1538207946" r:id="rId98"/>
        </w:object>
      </w:r>
      <w:r>
        <w:t xml:space="preserve"> </w:t>
      </w:r>
      <w:r>
        <w:rPr>
          <w:position w:val="-38"/>
          <w:sz w:val="20"/>
          <w:szCs w:val="20"/>
          <w:lang w:val="en-US"/>
        </w:rPr>
        <w:object w:dxaOrig="5960" w:dyaOrig="880">
          <v:shape id="_x0000_i1072" type="#_x0000_t75" style="width:298pt;height:43.85pt" o:ole="" fillcolor="window">
            <v:imagedata r:id="rId99" o:title=""/>
          </v:shape>
          <o:OLEObject Type="Embed" ProgID="Equation.3" ShapeID="_x0000_i1072" DrawAspect="Content" ObjectID="_1538207947" r:id="rId100"/>
        </w:object>
      </w:r>
      <w:r>
        <w:t xml:space="preserve"> </w:t>
      </w:r>
    </w:p>
    <w:p w:rsidR="002E5ACC" w:rsidRDefault="002E5ACC" w:rsidP="002E5ACC">
      <w:pPr>
        <w:pStyle w:val="monoformula"/>
      </w:pPr>
      <w:r>
        <w:tab/>
      </w:r>
      <w:r>
        <w:tab/>
        <w:t>(3.9)</w:t>
      </w:r>
    </w:p>
    <w:p w:rsidR="002E5ACC" w:rsidRDefault="002E5ACC" w:rsidP="002E5ACC">
      <w:pPr>
        <w:pStyle w:val="monobezotstupa"/>
      </w:pPr>
      <w:r>
        <w:t xml:space="preserve">(при </w:t>
      </w:r>
      <w:r>
        <w:rPr>
          <w:iCs/>
          <w:lang w:val="en-US"/>
        </w:rPr>
        <w:sym w:font="Symbol" w:char="F067"/>
      </w:r>
      <w:r>
        <w:rPr>
          <w:i/>
          <w:iCs/>
          <w:sz w:val="36"/>
          <w:szCs w:val="36"/>
          <w:vertAlign w:val="subscript"/>
          <w:lang w:val="en-US"/>
        </w:rPr>
        <w:t>n</w:t>
      </w:r>
      <w:r>
        <w:rPr>
          <w:i/>
          <w:iCs/>
        </w:rPr>
        <w:t>=</w:t>
      </w:r>
      <w:r>
        <w:t xml:space="preserve">0). Очевидно, что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sz w:val="36"/>
          <w:szCs w:val="36"/>
          <w:vertAlign w:val="subscript"/>
          <w:lang w:val="en-US"/>
        </w:rPr>
        <w:t>n</w:t>
      </w:r>
      <w:proofErr w:type="spellEnd"/>
      <w:r>
        <w:rPr>
          <w:i/>
          <w:iCs/>
        </w:rPr>
        <w:t>=</w:t>
      </w:r>
      <w:r>
        <w:rPr>
          <w:i/>
          <w:lang w:val="en-US"/>
        </w:rPr>
        <w:t>u</w:t>
      </w:r>
      <w:r>
        <w:rPr>
          <w:i/>
          <w:iCs/>
          <w:sz w:val="36"/>
          <w:szCs w:val="36"/>
          <w:vertAlign w:val="subscript"/>
          <w:lang w:val="en-US"/>
        </w:rPr>
        <w:t>n</w:t>
      </w:r>
      <w:r>
        <w:t xml:space="preserve">. Все остальные неизвестные находим в обратном ходе прогонки по рекуррентной формуле (3.8), используя вычисленные значения для </w:t>
      </w:r>
      <w:proofErr w:type="spellStart"/>
      <w:r>
        <w:t>прогоночных</w:t>
      </w:r>
      <w:proofErr w:type="spellEnd"/>
      <w:r>
        <w:t xml:space="preserve"> коэффициентов (3.9).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Погрешность метода для </w:t>
      </w:r>
      <w:r>
        <w:rPr>
          <w:i/>
          <w:lang w:val="en-US"/>
        </w:rPr>
        <w:t>z</w:t>
      </w:r>
      <w:r>
        <w:t>=</w:t>
      </w:r>
      <w:r>
        <w:rPr>
          <w:i/>
          <w:iCs/>
          <w:lang w:val="en-US"/>
        </w:rPr>
        <w:t>y</w:t>
      </w:r>
      <w:r>
        <w:t>(</w:t>
      </w:r>
      <w:r>
        <w:rPr>
          <w:i/>
          <w:iCs/>
          <w:lang w:val="en-US"/>
        </w:rPr>
        <w:t>x</w:t>
      </w:r>
      <w:r>
        <w:t xml:space="preserve">) можно, аналогично (2.4), представить в виде суммы </w:t>
      </w:r>
    </w:p>
    <w:p w:rsidR="002E5ACC" w:rsidRDefault="002E5ACC" w:rsidP="002E5ACC">
      <w:pPr>
        <w:pStyle w:val="monoformula"/>
      </w:pPr>
      <w:r>
        <w:tab/>
      </w:r>
      <w:r>
        <w:rPr>
          <w:position w:val="-14"/>
        </w:rPr>
        <w:object w:dxaOrig="6820" w:dyaOrig="520">
          <v:shape id="_x0000_i1073" type="#_x0000_t75" style="width:341.2pt;height:26.3pt" o:ole="">
            <v:imagedata r:id="rId101" o:title=""/>
          </v:shape>
          <o:OLEObject Type="Embed" ProgID="Equation.3" ShapeID="_x0000_i1073" DrawAspect="Content" ObjectID="_1538207948" r:id="rId102"/>
        </w:object>
      </w:r>
      <w:r>
        <w:t>,</w:t>
      </w:r>
      <w:r>
        <w:tab/>
      </w:r>
    </w:p>
    <w:p w:rsidR="002E5ACC" w:rsidRDefault="002E5ACC" w:rsidP="002E5ACC">
      <w:pPr>
        <w:pStyle w:val="monobezotstupa"/>
      </w:pPr>
      <w:r>
        <w:t>где значение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 xml:space="preserve">(порядка точности) равно 2, если </w:t>
      </w:r>
      <w:r>
        <w:rPr>
          <w:i/>
        </w:rPr>
        <w:t>с</w:t>
      </w:r>
      <w:r>
        <w:rPr>
          <w:vertAlign w:val="subscript"/>
        </w:rPr>
        <w:t>2</w:t>
      </w:r>
      <w:r>
        <w:t>=</w:t>
      </w:r>
      <w:r>
        <w:rPr>
          <w:i/>
          <w:lang w:val="en-US"/>
        </w:rPr>
        <w:t>d</w:t>
      </w:r>
      <w:r>
        <w:rPr>
          <w:vertAlign w:val="subscript"/>
        </w:rPr>
        <w:t>2</w:t>
      </w:r>
      <w:r>
        <w:t>=0, или 1 в противном случае.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Для практической оценки погрешности, как и в предыдущих работах, применяются методы фильтрации, изложенные в приложении 2, а также в [9].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-title2"/>
      </w:pPr>
      <w:r>
        <w:t>3. Примеры</w:t>
      </w:r>
    </w:p>
    <w:p w:rsidR="002E5ACC" w:rsidRDefault="002E5ACC" w:rsidP="002E5ACC">
      <w:pPr>
        <w:pStyle w:val="monobezotstupa"/>
      </w:pPr>
      <w:r w:rsidRPr="0051520A">
        <w:rPr>
          <w:b/>
          <w:bCs/>
        </w:rPr>
        <w:t>Пример 1.</w:t>
      </w:r>
      <w:r>
        <w:t xml:space="preserve"> Зададимся решением задачи, например, </w:t>
      </w:r>
      <w:r>
        <w:rPr>
          <w:position w:val="-12"/>
        </w:rPr>
        <w:object w:dxaOrig="1160" w:dyaOrig="400">
          <v:shape id="_x0000_i1074" type="#_x0000_t75" style="width:58.25pt;height:20.05pt" o:ole="">
            <v:imagedata r:id="rId103" o:title=""/>
          </v:shape>
          <o:OLEObject Type="Embed" ProgID="Equation.3" ShapeID="_x0000_i1074" DrawAspect="Content" ObjectID="_1538207949" r:id="rId104"/>
        </w:object>
      </w:r>
      <w:r>
        <w:t xml:space="preserve">, </w:t>
      </w:r>
      <w:r>
        <w:rPr>
          <w:position w:val="-6"/>
        </w:rPr>
        <w:object w:dxaOrig="720" w:dyaOrig="320">
          <v:shape id="_x0000_i1075" type="#_x0000_t75" style="width:36.3pt;height:16.3pt" o:ole="">
            <v:imagedata r:id="rId105" o:title=""/>
          </v:shape>
          <o:OLEObject Type="Embed" ProgID="Equation.3" ShapeID="_x0000_i1075" DrawAspect="Content" ObjectID="_1538207950" r:id="rId106"/>
        </w:object>
      </w:r>
      <w:r>
        <w:t xml:space="preserve">, </w:t>
      </w:r>
      <w:r>
        <w:rPr>
          <w:position w:val="-12"/>
        </w:rPr>
        <w:object w:dxaOrig="999" w:dyaOrig="420">
          <v:shape id="_x0000_i1076" type="#_x0000_t75" style="width:50.1pt;height:21.3pt" o:ole="">
            <v:imagedata r:id="rId107" o:title=""/>
          </v:shape>
          <o:OLEObject Type="Embed" ProgID="Equation.3" ShapeID="_x0000_i1076" DrawAspect="Content" ObjectID="_1538207951" r:id="rId108"/>
        </w:object>
      </w:r>
      <w:r>
        <w:t>. Тогда левая часть уравнения (3.1) дает</w:t>
      </w:r>
    </w:p>
    <w:p w:rsidR="002E5ACC" w:rsidRDefault="002E5ACC" w:rsidP="002E5ACC">
      <w:pPr>
        <w:pStyle w:val="monoformula"/>
      </w:pPr>
      <w:r>
        <w:tab/>
      </w:r>
      <w:r>
        <w:rPr>
          <w:position w:val="-60"/>
        </w:rPr>
        <w:object w:dxaOrig="4940" w:dyaOrig="1380">
          <v:shape id="_x0000_i1077" type="#_x0000_t75" style="width:247.3pt;height:68.85pt" o:ole="">
            <v:imagedata r:id="rId109" o:title=""/>
          </v:shape>
          <o:OLEObject Type="Embed" ProgID="Equation.3" ShapeID="_x0000_i1077" DrawAspect="Content" ObjectID="_1538207952" r:id="rId110"/>
        </w:object>
      </w:r>
      <w:r>
        <w:tab/>
        <w:t>(3.10</w:t>
      </w:r>
      <w:r w:rsidRPr="002E5ACC">
        <w:t>)</w:t>
      </w:r>
    </w:p>
    <w:p w:rsidR="002E5ACC" w:rsidRPr="002E5ACC" w:rsidRDefault="002E5ACC" w:rsidP="002E5ACC">
      <w:pPr>
        <w:pStyle w:val="monoosn"/>
      </w:pPr>
      <w:r>
        <w:lastRenderedPageBreak/>
        <w:t xml:space="preserve">Определяя из этих равенств новые значения </w:t>
      </w:r>
      <w:r>
        <w:rPr>
          <w:position w:val="-12"/>
        </w:rPr>
        <w:object w:dxaOrig="680" w:dyaOrig="400">
          <v:shape id="_x0000_i1078" type="#_x0000_t75" style="width:33.8pt;height:20.05pt" o:ole="">
            <v:imagedata r:id="rId111" o:title=""/>
          </v:shape>
          <o:OLEObject Type="Embed" ProgID="Equation.3" ShapeID="_x0000_i1078" DrawAspect="Content" ObjectID="_1538207953" r:id="rId112"/>
        </w:object>
      </w:r>
      <w:r>
        <w:t xml:space="preserve">, </w:t>
      </w:r>
      <w:r>
        <w:rPr>
          <w:i/>
          <w:lang w:val="en-US"/>
        </w:rPr>
        <w:t>c</w:t>
      </w:r>
      <w:r>
        <w:t xml:space="preserve"> и </w:t>
      </w:r>
      <w:r>
        <w:rPr>
          <w:i/>
          <w:lang w:val="en-US"/>
        </w:rPr>
        <w:t>d</w:t>
      </w:r>
      <w:r>
        <w:t xml:space="preserve">, получим краевую задачу с известным точным решением, которое можно использовать в качестве тестового. </w:t>
      </w:r>
    </w:p>
    <w:p w:rsidR="002E5ACC" w:rsidRDefault="002E5ACC" w:rsidP="002E5ACC">
      <w:pPr>
        <w:pStyle w:val="monoosn"/>
      </w:pPr>
      <w:r>
        <w:t xml:space="preserve">Результаты фильтрации полученных численных данных представлены на рис. 3.2 (метод конечных разностей) и рис. 3.3 (метод стрельб). 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11354" w:dyaOrig="8054">
          <v:shape id="_x0000_i1079" type="#_x0000_t75" style="width:370.65pt;height:263.6pt" o:ole="">
            <v:imagedata r:id="rId113" o:title=""/>
          </v:shape>
          <o:OLEObject Type="Embed" ProgID="PBrush" ShapeID="_x0000_i1079" DrawAspect="Content" ObjectID="_1538207954" r:id="rId114"/>
        </w:object>
      </w:r>
    </w:p>
    <w:p w:rsidR="002E5ACC" w:rsidRDefault="002E5ACC" w:rsidP="002E5ACC">
      <w:pPr>
        <w:pStyle w:val="mononazvrisunka"/>
      </w:pPr>
      <w:r>
        <w:t xml:space="preserve">Рис. 3.2. Фильтрация результатов </w:t>
      </w:r>
      <w:del w:id="0" w:author="1" w:date="2007-11-29T09:41:00Z">
        <w:r>
          <w:delText xml:space="preserve">вычисления интеграла </w:delText>
        </w:r>
      </w:del>
      <w:ins w:id="1" w:author="1" w:date="2007-11-29T09:41:00Z">
        <w:r>
          <w:t>численного решения задачи (</w:t>
        </w:r>
      </w:ins>
      <w:r>
        <w:t>3.10</w:t>
      </w:r>
      <w:ins w:id="2" w:author="1" w:date="2007-11-29T09:41:00Z">
        <w:r>
          <w:t>)</w:t>
        </w:r>
      </w:ins>
      <w:r>
        <w:t xml:space="preserve"> конечно-разностным методом.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=19</w:t>
      </w:r>
      <w:r>
        <w:rPr>
          <w:szCs w:val="32"/>
        </w:rPr>
        <w:sym w:font="Symbol" w:char="F02D"/>
      </w:r>
      <w:r>
        <w:rPr>
          <w:szCs w:val="32"/>
        </w:rPr>
        <w:t>2</w:t>
      </w:r>
      <w:proofErr w:type="spellStart"/>
      <w:r>
        <w:rPr>
          <w:szCs w:val="32"/>
          <w:lang w:val="en-US"/>
        </w:rPr>
        <w:t>lg</w:t>
      </w:r>
      <w:proofErr w:type="spellEnd"/>
      <w:r>
        <w:rPr>
          <w:b/>
          <w:bCs/>
          <w:sz w:val="16"/>
        </w:rPr>
        <w:t> </w:t>
      </w:r>
      <w:r>
        <w:rPr>
          <w:i/>
          <w:iCs/>
          <w:szCs w:val="32"/>
          <w:lang w:val="en-US"/>
        </w:rPr>
        <w:t>n</w:t>
      </w:r>
    </w:p>
    <w:p w:rsidR="002E5ACC" w:rsidRDefault="002E5ACC" w:rsidP="002E5ACC">
      <w:pPr>
        <w:pStyle w:val="monoosn"/>
      </w:pPr>
      <w:r>
        <w:t xml:space="preserve">Видно, что погрешность округления в двух случаях ведет себя совершенно </w:t>
      </w:r>
      <w:proofErr w:type="gramStart"/>
      <w:r>
        <w:t>по разному</w:t>
      </w:r>
      <w:proofErr w:type="gramEnd"/>
      <w:r>
        <w:t xml:space="preserve">. В методе стрельб механизм образования погрешности округления один и тот же, что и при решении задачи Коши (определяется статистическим законом накопления </w:t>
      </w:r>
      <w:proofErr w:type="spellStart"/>
      <w:r>
        <w:t>квазислучайной</w:t>
      </w:r>
      <w:proofErr w:type="spellEnd"/>
      <w:r>
        <w:t xml:space="preserve"> погрешности). В методе конечных разностей погрешность определяется операцией вычитания близких значений функции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j</w:t>
      </w:r>
      <w:proofErr w:type="spellEnd"/>
      <w:r>
        <w:t xml:space="preserve"> при вычислении второй производной (3.5), поэтому увеличивается как 1/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t xml:space="preserve"> при уменьшении </w:t>
      </w:r>
      <w:r>
        <w:rPr>
          <w:i/>
          <w:lang w:val="en-US"/>
        </w:rPr>
        <w:t>h</w:t>
      </w:r>
      <w:r>
        <w:t>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nazvrisunka"/>
      </w:pPr>
      <w:r>
        <w:object w:dxaOrig="11354" w:dyaOrig="8054">
          <v:shape id="_x0000_i1080" type="#_x0000_t75" style="width:356.85pt;height:253.55pt" o:ole="">
            <v:imagedata r:id="rId115" o:title=""/>
          </v:shape>
          <o:OLEObject Type="Embed" ProgID="PBrush" ShapeID="_x0000_i1080" DrawAspect="Content" ObjectID="_1538207955" r:id="rId116"/>
        </w:object>
      </w:r>
    </w:p>
    <w:p w:rsidR="002E5ACC" w:rsidRDefault="002E5ACC" w:rsidP="002E5ACC">
      <w:pPr>
        <w:pStyle w:val="mononazvrisunka"/>
      </w:pPr>
      <w:r>
        <w:t xml:space="preserve">Рис. 3.3. Фильтрация результатов </w:t>
      </w:r>
      <w:del w:id="3" w:author="1" w:date="2007-11-29T09:41:00Z">
        <w:r>
          <w:delText xml:space="preserve">вычисления интеграла </w:delText>
        </w:r>
      </w:del>
      <w:ins w:id="4" w:author="1" w:date="2007-11-29T09:41:00Z">
        <w:r>
          <w:t>численного решения задачи (</w:t>
        </w:r>
      </w:ins>
      <w:r>
        <w:t>3.10</w:t>
      </w:r>
      <w:ins w:id="5" w:author="1" w:date="2007-11-29T09:41:00Z">
        <w:r>
          <w:t>)</w:t>
        </w:r>
      </w:ins>
      <w:r>
        <w:t xml:space="preserve"> методом стрельб.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=16,5</w:t>
      </w:r>
      <w:r>
        <w:rPr>
          <w:szCs w:val="32"/>
        </w:rPr>
        <w:sym w:font="Symbol" w:char="F02D"/>
      </w:r>
      <w:r>
        <w:rPr>
          <w:szCs w:val="24"/>
        </w:rPr>
        <w:t>½</w:t>
      </w:r>
      <w:proofErr w:type="spellStart"/>
      <w:r>
        <w:rPr>
          <w:szCs w:val="32"/>
          <w:lang w:val="en-US"/>
        </w:rPr>
        <w:t>lg</w:t>
      </w:r>
      <w:proofErr w:type="spellEnd"/>
      <w:r>
        <w:rPr>
          <w:b/>
          <w:bCs/>
          <w:sz w:val="16"/>
        </w:rPr>
        <w:t> </w:t>
      </w:r>
      <w:r>
        <w:rPr>
          <w:i/>
          <w:iCs/>
          <w:szCs w:val="32"/>
          <w:lang w:val="en-US"/>
        </w:rPr>
        <w:t>n</w:t>
      </w:r>
      <w:r>
        <w:rPr>
          <w:i/>
          <w:iCs/>
          <w:szCs w:val="32"/>
        </w:rPr>
        <w:t>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bezotstupa"/>
      </w:pPr>
      <w:r w:rsidRPr="0051520A">
        <w:rPr>
          <w:b/>
          <w:bCs/>
        </w:rPr>
        <w:t>Пример 2.</w:t>
      </w:r>
      <w:r>
        <w:rPr>
          <w:b/>
          <w:bCs/>
        </w:rPr>
        <w:t xml:space="preserve"> </w:t>
      </w:r>
      <w:r>
        <w:t xml:space="preserve">Рассмотрим задачу, аналогичную (3.10) для </w:t>
      </w:r>
      <w:r>
        <w:rPr>
          <w:position w:val="-12"/>
        </w:rPr>
        <w:object w:dxaOrig="1040" w:dyaOrig="400">
          <v:shape id="_x0000_i1081" type="#_x0000_t75" style="width:51.95pt;height:20.05pt" o:ole="">
            <v:imagedata r:id="rId117" o:title=""/>
          </v:shape>
          <o:OLEObject Type="Embed" ProgID="Equation.3" ShapeID="_x0000_i1081" DrawAspect="Content" ObjectID="_1538207956" r:id="rId118"/>
        </w:object>
      </w:r>
      <w:r>
        <w:t xml:space="preserve">, </w:t>
      </w:r>
      <w:r>
        <w:rPr>
          <w:position w:val="-6"/>
        </w:rPr>
        <w:object w:dxaOrig="920" w:dyaOrig="320">
          <v:shape id="_x0000_i1082" type="#_x0000_t75" style="width:45.7pt;height:16.3pt" o:ole="">
            <v:imagedata r:id="rId119" o:title=""/>
          </v:shape>
          <o:OLEObject Type="Embed" ProgID="Equation.3" ShapeID="_x0000_i1082" DrawAspect="Content" ObjectID="_1538207957" r:id="rId120"/>
        </w:object>
      </w:r>
      <w:r>
        <w:t xml:space="preserve">, </w:t>
      </w:r>
      <w:r>
        <w:rPr>
          <w:position w:val="-6"/>
        </w:rPr>
        <w:object w:dxaOrig="639" w:dyaOrig="340">
          <v:shape id="_x0000_i1083" type="#_x0000_t75" style="width:31.95pt;height:16.9pt" o:ole="">
            <v:imagedata r:id="rId121" o:title=""/>
          </v:shape>
          <o:OLEObject Type="Embed" ProgID="Equation.3" ShapeID="_x0000_i1083" DrawAspect="Content" ObjectID="_1538207958" r:id="rId122"/>
        </w:object>
      </w:r>
      <w:r>
        <w:t xml:space="preserve">, </w:t>
      </w:r>
      <w:r>
        <w:rPr>
          <w:position w:val="-34"/>
        </w:rPr>
        <w:object w:dxaOrig="1719" w:dyaOrig="840">
          <v:shape id="_x0000_i1084" type="#_x0000_t75" style="width:85.75pt;height:41.95pt" o:ole="">
            <v:imagedata r:id="rId123" o:title=""/>
          </v:shape>
          <o:OLEObject Type="Embed" ProgID="Equation.3" ShapeID="_x0000_i1084" DrawAspect="Content" ObjectID="_1538207959" r:id="rId124"/>
        </w:object>
      </w:r>
      <w:r>
        <w:t xml:space="preserve">, </w:t>
      </w:r>
      <w:r>
        <w:rPr>
          <w:position w:val="-40"/>
        </w:rPr>
        <w:object w:dxaOrig="1920" w:dyaOrig="900">
          <v:shape id="_x0000_i1085" type="#_x0000_t75" style="width:95.8pt;height:45.1pt" o:ole="">
            <v:imagedata r:id="rId125" o:title=""/>
          </v:shape>
          <o:OLEObject Type="Embed" ProgID="Equation.3" ShapeID="_x0000_i1085" DrawAspect="Content" ObjectID="_1538207960" r:id="rId126"/>
        </w:object>
      </w:r>
      <w:r>
        <w:t xml:space="preserve">, с особенностями функций </w:t>
      </w:r>
      <w:r>
        <w:rPr>
          <w:position w:val="-12"/>
        </w:rPr>
        <w:object w:dxaOrig="639" w:dyaOrig="420">
          <v:shape id="_x0000_i1086" type="#_x0000_t75" style="width:31.95pt;height:21.3pt" o:ole="">
            <v:imagedata r:id="rId127" o:title=""/>
          </v:shape>
          <o:OLEObject Type="Embed" ProgID="Equation.3" ShapeID="_x0000_i1086" DrawAspect="Content" ObjectID="_1538207961" r:id="rId128"/>
        </w:object>
      </w:r>
      <w:r>
        <w:t xml:space="preserve">, </w:t>
      </w:r>
      <w:r>
        <w:rPr>
          <w:position w:val="-12"/>
        </w:rPr>
        <w:object w:dxaOrig="600" w:dyaOrig="420">
          <v:shape id="_x0000_i1087" type="#_x0000_t75" style="width:30.05pt;height:21.3pt" o:ole="">
            <v:imagedata r:id="rId129" o:title=""/>
          </v:shape>
          <o:OLEObject Type="Embed" ProgID="Equation.3" ShapeID="_x0000_i1087" DrawAspect="Content" ObjectID="_1538207962" r:id="rId130"/>
        </w:object>
      </w:r>
      <w:r>
        <w:t xml:space="preserve"> при </w:t>
      </w:r>
      <w:r>
        <w:rPr>
          <w:i/>
          <w:iCs/>
          <w:lang w:val="en-US"/>
        </w:rPr>
        <w:t>x</w:t>
      </w:r>
      <w:r>
        <w:t>=1</w:t>
      </w:r>
    </w:p>
    <w:p w:rsidR="002E5ACC" w:rsidRDefault="002E5ACC" w:rsidP="002E5ACC">
      <w:pPr>
        <w:pStyle w:val="monoformula"/>
      </w:pPr>
      <w:r>
        <w:tab/>
      </w:r>
      <w:r>
        <w:rPr>
          <w:position w:val="-104"/>
        </w:rPr>
        <w:object w:dxaOrig="4180" w:dyaOrig="2320">
          <v:shape id="_x0000_i1088" type="#_x0000_t75" style="width:209.1pt;height:115.85pt" o:ole="">
            <v:imagedata r:id="rId131" o:title=""/>
          </v:shape>
          <o:OLEObject Type="Embed" ProgID="Equation.3" ShapeID="_x0000_i1088" DrawAspect="Content" ObjectID="_1538207963" r:id="rId132"/>
        </w:object>
      </w:r>
      <w:r>
        <w:tab/>
        <w:t>(3.11</w:t>
      </w:r>
      <w:r>
        <w:rPr>
          <w:lang w:val="en-US"/>
        </w:rPr>
        <w:t>)</w:t>
      </w:r>
    </w:p>
    <w:p w:rsidR="002E5ACC" w:rsidRDefault="002E5ACC" w:rsidP="002E5ACC">
      <w:pPr>
        <w:pStyle w:val="monoosn"/>
        <w:rPr>
          <w:lang w:val="en-US"/>
        </w:rPr>
      </w:pPr>
    </w:p>
    <w:p w:rsidR="002E5ACC" w:rsidRDefault="002E5ACC" w:rsidP="002E5ACC">
      <w:pPr>
        <w:pStyle w:val="mononazvrisunka"/>
      </w:pPr>
      <w:r>
        <w:object w:dxaOrig="11354" w:dyaOrig="8054">
          <v:shape id="_x0000_i1089" type="#_x0000_t75" style="width:400.7pt;height:283pt" o:ole="">
            <v:imagedata r:id="rId133" o:title=""/>
          </v:shape>
          <o:OLEObject Type="Embed" ProgID="PBrush" ShapeID="_x0000_i1089" DrawAspect="Content" ObjectID="_1538207964" r:id="rId134"/>
        </w:object>
      </w:r>
    </w:p>
    <w:p w:rsidR="002E5ACC" w:rsidRDefault="002E5ACC" w:rsidP="002E5ACC">
      <w:pPr>
        <w:pStyle w:val="mononazvrisunka"/>
      </w:pPr>
      <w:r>
        <w:t xml:space="preserve">Рис. 3.4. Фильтрация результатов </w:t>
      </w:r>
      <w:del w:id="6" w:author="1" w:date="2007-11-29T09:41:00Z">
        <w:r>
          <w:delText xml:space="preserve">вычисления интеграла </w:delText>
        </w:r>
      </w:del>
      <w:ins w:id="7" w:author="1" w:date="2007-11-29T09:41:00Z">
        <w:r>
          <w:t>численного решения задачи (</w:t>
        </w:r>
      </w:ins>
      <w:r>
        <w:t>3.11</w:t>
      </w:r>
      <w:ins w:id="8" w:author="1" w:date="2007-11-29T09:41:00Z">
        <w:r>
          <w:t>)</w:t>
        </w:r>
      </w:ins>
      <w:r>
        <w:t xml:space="preserve"> конечно-разностным методом.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=19</w:t>
      </w:r>
      <w:r>
        <w:rPr>
          <w:szCs w:val="32"/>
        </w:rPr>
        <w:sym w:font="Symbol" w:char="F02D"/>
      </w:r>
      <w:r>
        <w:rPr>
          <w:szCs w:val="32"/>
        </w:rPr>
        <w:t>2</w:t>
      </w:r>
      <w:proofErr w:type="spellStart"/>
      <w:r>
        <w:rPr>
          <w:szCs w:val="32"/>
          <w:lang w:val="en-US"/>
        </w:rPr>
        <w:t>lg</w:t>
      </w:r>
      <w:proofErr w:type="spellEnd"/>
      <w:r>
        <w:rPr>
          <w:b/>
          <w:bCs/>
          <w:sz w:val="16"/>
        </w:rPr>
        <w:t> </w:t>
      </w:r>
      <w:r>
        <w:rPr>
          <w:i/>
          <w:iCs/>
          <w:szCs w:val="32"/>
          <w:lang w:val="en-US"/>
        </w:rPr>
        <w:t>n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</w:pPr>
      <w:r>
        <w:t xml:space="preserve">Результаты фильтрации приведены на рис. 3.4. Видно, что сингулярность приводит к некоторому увеличению погрешности по сравнению с рис. 3.2. Однако, несмотря на это, качественно результаты фильтрации выглядят так же, а при </w:t>
      </w:r>
      <w:r>
        <w:rPr>
          <w:i/>
          <w:iCs/>
          <w:lang w:val="en-US"/>
        </w:rPr>
        <w:t>n</w:t>
      </w:r>
      <w:r>
        <w:rPr>
          <w:lang w:val="en-US"/>
        </w:rPr>
        <w:sym w:font="Symbol" w:char="F0BB"/>
      </w:r>
      <w:r>
        <w:t>10</w:t>
      </w:r>
      <w:r>
        <w:rPr>
          <w:vertAlign w:val="superscript"/>
        </w:rPr>
        <w:t>4</w:t>
      </w:r>
      <w:r>
        <w:t xml:space="preserve"> точность достигает 10 значащих цифр.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-title2"/>
      </w:pPr>
      <w:r>
        <w:t>4. Порядок выполнения работы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По указанию преподавателя выбрать один из методов решения краевой задачи.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Разработать алгоритм и программу решения линейного дифференциального уравнения с заданной точностью (</w:t>
      </w:r>
      <w:r>
        <w:sym w:font="Symbol" w:char="F065"/>
      </w:r>
      <w:r>
        <w:t>=10</w:t>
      </w:r>
      <w:r>
        <w:rPr>
          <w:vertAlign w:val="superscript"/>
        </w:rPr>
        <w:sym w:font="Symbol" w:char="F02D"/>
      </w:r>
      <w:r>
        <w:rPr>
          <w:vertAlign w:val="superscript"/>
        </w:rPr>
        <w:t>10</w:t>
      </w:r>
      <w:r>
        <w:t>). Предусмотреть оценку погрешности с помощью методов фильтрации (см. приложение 2).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В качестве отладочного примера использовать задачу (2.1) с коэффициентами </w:t>
      </w:r>
      <w:r w:rsidRPr="00762023">
        <w:rPr>
          <w:position w:val="-36"/>
        </w:rPr>
        <w:object w:dxaOrig="1719" w:dyaOrig="859">
          <v:shape id="_x0000_i1090" type="#_x0000_t75" style="width:85.75pt;height:43.2pt" o:ole="">
            <v:imagedata r:id="rId135" o:title=""/>
          </v:shape>
          <o:OLEObject Type="Embed" ProgID="Equation.3" ShapeID="_x0000_i1090" DrawAspect="Content" ObjectID="_1538207965" r:id="rId136"/>
        </w:object>
      </w:r>
      <w:r>
        <w:t xml:space="preserve">, </w:t>
      </w:r>
      <w:r w:rsidRPr="00762023">
        <w:rPr>
          <w:position w:val="-44"/>
        </w:rPr>
        <w:object w:dxaOrig="1920" w:dyaOrig="940">
          <v:shape id="_x0000_i1091" type="#_x0000_t75" style="width:95.8pt;height:46.95pt" o:ole="">
            <v:imagedata r:id="rId137" o:title=""/>
          </v:shape>
          <o:OLEObject Type="Embed" ProgID="Equation.3" ShapeID="_x0000_i1091" DrawAspect="Content" ObjectID="_1538207966" r:id="rId138"/>
        </w:object>
      </w:r>
      <w:r>
        <w:t xml:space="preserve"> (способ построения тестовых задач предложен выше, см. пример 1, формула (3.10)). Сравнить с точным решением и провести оценку по правилу Рунге (см. (П2.5)). Сравнить результаты оценки с </w:t>
      </w:r>
      <w:r>
        <w:lastRenderedPageBreak/>
        <w:t>точным значением погрешности. Результаты представить в виде рисунка (см. рис. 2.3).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Исследовать, как изменяется точность при приближении верхней границы </w:t>
      </w:r>
      <w:r>
        <w:rPr>
          <w:i/>
          <w:iCs/>
          <w:lang w:val="en-US"/>
        </w:rPr>
        <w:t>b</w:t>
      </w:r>
      <w:r>
        <w:t xml:space="preserve"> к 1.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 xml:space="preserve">Положить </w:t>
      </w:r>
      <w:r w:rsidRPr="00762023">
        <w:rPr>
          <w:position w:val="-12"/>
        </w:rPr>
        <w:object w:dxaOrig="1140" w:dyaOrig="420">
          <v:shape id="_x0000_i1092" type="#_x0000_t75" style="width:56.95pt;height:21.3pt" o:ole="">
            <v:imagedata r:id="rId139" o:title=""/>
          </v:shape>
          <o:OLEObject Type="Embed" ProgID="Equation.3" ShapeID="_x0000_i1092" DrawAspect="Content" ObjectID="_1538207967" r:id="rId140"/>
        </w:object>
      </w:r>
      <w:r>
        <w:t xml:space="preserve"> и провести оценку погрешности с помощью фильтрации (по правилу Рунге и сравнением с эталоном).</w:t>
      </w:r>
    </w:p>
    <w:p w:rsidR="002E5ACC" w:rsidRDefault="002E5ACC" w:rsidP="002E5ACC">
      <w:pPr>
        <w:pStyle w:val="monobezotstupa"/>
        <w:numPr>
          <w:ilvl w:val="0"/>
          <w:numId w:val="3"/>
        </w:numPr>
      </w:pPr>
      <w:r>
        <w:t>Объяснить результаты.</w:t>
      </w:r>
    </w:p>
    <w:p w:rsidR="002E5ACC" w:rsidRDefault="002E5ACC" w:rsidP="002E5ACC"/>
    <w:p w:rsidR="002E5ACC" w:rsidRDefault="002E5ACC" w:rsidP="002E5ACC">
      <w:pPr>
        <w:pStyle w:val="mono-title2"/>
      </w:pPr>
      <w:r>
        <w:t>5. Требования к отчету</w:t>
      </w:r>
    </w:p>
    <w:p w:rsidR="002E5ACC" w:rsidRDefault="002E5ACC" w:rsidP="002E5ACC">
      <w:pPr>
        <w:pStyle w:val="monobezotstupa"/>
      </w:pPr>
      <w:r>
        <w:t>В отчете представить: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пояснение сути метода;</w:t>
      </w:r>
    </w:p>
    <w:p w:rsidR="002E5ACC" w:rsidRPr="00922767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оценку и обоснование оценки погрешностей метода, округления и погрешности, вызванной неточностью исходных данных;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укрупненную блок-схему и листинг программы;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rPr>
          <w:rFonts w:ascii="Times New Roman CYR" w:hAnsi="Times New Roman CYR"/>
          <w:szCs w:val="32"/>
        </w:rPr>
        <w:t>результаты расчетов в виде таблиц и графиков;</w:t>
      </w:r>
    </w:p>
    <w:p w:rsidR="002E5ACC" w:rsidRDefault="002E5ACC" w:rsidP="002E5ACC">
      <w:pPr>
        <w:pStyle w:val="monobezotstupa"/>
        <w:numPr>
          <w:ilvl w:val="0"/>
          <w:numId w:val="2"/>
        </w:numPr>
        <w:tabs>
          <w:tab w:val="clear" w:pos="720"/>
          <w:tab w:val="num" w:pos="426"/>
        </w:tabs>
        <w:ind w:left="426" w:firstLine="0"/>
      </w:pPr>
      <w:r>
        <w:t>объяснение результатов п.3, 4 и 5.</w:t>
      </w:r>
    </w:p>
    <w:p w:rsidR="002E5ACC" w:rsidRDefault="002E5ACC" w:rsidP="002E5ACC">
      <w:pPr>
        <w:pStyle w:val="monoosn"/>
        <w:ind w:left="1069" w:firstLine="0"/>
        <w:rPr>
          <w:rFonts w:ascii="Times New Roman CYR" w:hAnsi="Times New Roman CYR"/>
          <w:szCs w:val="32"/>
        </w:rPr>
      </w:pPr>
    </w:p>
    <w:p w:rsidR="002E5ACC" w:rsidRDefault="002E5ACC" w:rsidP="002E5ACC">
      <w:pPr>
        <w:pStyle w:val="monoosn"/>
        <w:ind w:firstLine="0"/>
        <w:rPr>
          <w:rFonts w:ascii="Times New Roman CYR" w:hAnsi="Times New Roman CYR"/>
          <w:b/>
          <w:szCs w:val="32"/>
        </w:rPr>
      </w:pPr>
      <w:r>
        <w:rPr>
          <w:rFonts w:ascii="Times New Roman CYR" w:hAnsi="Times New Roman CYR"/>
          <w:b/>
          <w:szCs w:val="32"/>
        </w:rPr>
        <w:t>6. Контрольные вопросы:</w:t>
      </w:r>
    </w:p>
    <w:p w:rsidR="002E5ACC" w:rsidRDefault="002E5ACC" w:rsidP="002E5ACC">
      <w:pPr>
        <w:pStyle w:val="monoosn"/>
        <w:ind w:left="567" w:firstLine="0"/>
        <w:rPr>
          <w:rFonts w:ascii="Times New Roman CYR" w:hAnsi="Times New Roman CYR"/>
          <w:szCs w:val="32"/>
        </w:rPr>
      </w:pPr>
    </w:p>
    <w:p w:rsidR="002E5ACC" w:rsidRDefault="002E5ACC" w:rsidP="002E5ACC">
      <w:pPr>
        <w:pStyle w:val="monobezotstupa"/>
        <w:numPr>
          <w:ilvl w:val="0"/>
          <w:numId w:val="4"/>
        </w:numPr>
      </w:pPr>
      <w:r w:rsidRPr="00922767">
        <w:rPr>
          <w:bCs/>
        </w:rPr>
        <w:t xml:space="preserve">Описать метод </w:t>
      </w:r>
      <w:r>
        <w:t>решения краевой задачи для линейного обыкновенного дифференциального уравнения второго порядка методом стрельб.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 w:rsidRPr="00922767">
        <w:rPr>
          <w:bCs/>
        </w:rPr>
        <w:t xml:space="preserve">Описать метод </w:t>
      </w:r>
      <w:r>
        <w:t>решения краевой задачи для линейного обыкновенного дифференциального уравнения второго порядка методом конечных разностей.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>
        <w:rPr>
          <w:szCs w:val="32"/>
        </w:rPr>
        <w:t>Как оцениваются погрешности</w:t>
      </w:r>
      <w:r>
        <w:t xml:space="preserve"> решения краевой задачи для линейного обыкновенного дифференциального уравнения второго порядка методом конечных разностей?</w:t>
      </w:r>
    </w:p>
    <w:p w:rsidR="002E5ACC" w:rsidRDefault="002E5ACC" w:rsidP="002E5ACC">
      <w:pPr>
        <w:pStyle w:val="monobezotstupa"/>
        <w:numPr>
          <w:ilvl w:val="0"/>
          <w:numId w:val="4"/>
        </w:numPr>
      </w:pPr>
      <w:r>
        <w:rPr>
          <w:szCs w:val="32"/>
        </w:rPr>
        <w:t>Как оцениваются погрешности</w:t>
      </w:r>
      <w:r>
        <w:t xml:space="preserve"> решения краевой задачи для линейного обыкновенного дифференциального уравнения второго порядка методом стрельб?</w:t>
      </w:r>
    </w:p>
    <w:p w:rsidR="002E5ACC" w:rsidRDefault="002E5ACC" w:rsidP="002E5ACC">
      <w:pPr>
        <w:pStyle w:val="monoosn"/>
      </w:pPr>
    </w:p>
    <w:p w:rsidR="002E5ACC" w:rsidRDefault="002E5ACC" w:rsidP="002E5ACC">
      <w:pPr>
        <w:pStyle w:val="monoosn"/>
        <w:sectPr w:rsidR="002E5ACC">
          <w:footerReference w:type="even" r:id="rId141"/>
          <w:footerReference w:type="default" r:id="rId142"/>
          <w:footerReference w:type="first" r:id="rId143"/>
          <w:pgSz w:w="11906" w:h="16838"/>
          <w:pgMar w:top="1134" w:right="1134" w:bottom="1418" w:left="1134" w:header="709" w:footer="709" w:gutter="0"/>
          <w:pgNumType w:start="3"/>
          <w:cols w:space="708"/>
          <w:titlePg/>
          <w:docGrid w:linePitch="360"/>
        </w:sectPr>
      </w:pPr>
    </w:p>
    <w:p w:rsidR="002E5ACC" w:rsidRDefault="002E5ACC" w:rsidP="002E5ACC">
      <w:pPr>
        <w:pStyle w:val="2"/>
        <w:rPr>
          <w:szCs w:val="32"/>
        </w:rPr>
      </w:pPr>
      <w:r>
        <w:rPr>
          <w:szCs w:val="32"/>
        </w:rPr>
        <w:lastRenderedPageBreak/>
        <w:t>список Литературы</w:t>
      </w:r>
    </w:p>
    <w:p w:rsidR="002E5ACC" w:rsidRDefault="002E5ACC" w:rsidP="002E5ACC">
      <w:pPr>
        <w:widowControl w:val="0"/>
        <w:autoSpaceDE w:val="0"/>
        <w:autoSpaceDN w:val="0"/>
        <w:adjustRightInd w:val="0"/>
      </w:pP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Житников В. П., </w:t>
      </w:r>
      <w:proofErr w:type="spellStart"/>
      <w:r>
        <w:t>Шерыхалина</w:t>
      </w:r>
      <w:proofErr w:type="spellEnd"/>
      <w:r>
        <w:t xml:space="preserve"> Н. М., </w:t>
      </w:r>
      <w:proofErr w:type="spellStart"/>
      <w:r>
        <w:t>Ураков</w:t>
      </w:r>
      <w:proofErr w:type="spellEnd"/>
      <w:r>
        <w:t xml:space="preserve"> А. Р. Интерполяция и экстраполяция. Методические указания к лабораторным работам по дисциплине «Вычислительная математика». /</w:t>
      </w:r>
      <w:proofErr w:type="spellStart"/>
      <w:r>
        <w:t>Уфимск</w:t>
      </w:r>
      <w:proofErr w:type="spellEnd"/>
      <w:r>
        <w:t xml:space="preserve">. гос. авиац. </w:t>
      </w:r>
      <w:proofErr w:type="spellStart"/>
      <w:r>
        <w:t>техн</w:t>
      </w:r>
      <w:proofErr w:type="spellEnd"/>
      <w:r>
        <w:t>. ун-т. Издание исправленное и дополненное. – Уфа, 2007. – 47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rPr>
          <w:szCs w:val="28"/>
        </w:rPr>
        <w:t xml:space="preserve">Программная реализация численных методов: Методические указания к курсовой работе по дисциплине «Вычислительный эксперимент и методы вычислений» / </w:t>
      </w:r>
      <w:proofErr w:type="spellStart"/>
      <w:r>
        <w:rPr>
          <w:szCs w:val="28"/>
        </w:rPr>
        <w:t>Уфимск</w:t>
      </w:r>
      <w:proofErr w:type="spellEnd"/>
      <w:r>
        <w:rPr>
          <w:szCs w:val="28"/>
        </w:rPr>
        <w:t xml:space="preserve">. гос. авиац.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ун-т; Сост.: В.П. Житников, О.Р. </w:t>
      </w:r>
      <w:proofErr w:type="spellStart"/>
      <w:r>
        <w:rPr>
          <w:szCs w:val="28"/>
        </w:rPr>
        <w:t>Зиннатуллина</w:t>
      </w:r>
      <w:proofErr w:type="spellEnd"/>
      <w:r>
        <w:rPr>
          <w:szCs w:val="28"/>
        </w:rPr>
        <w:t xml:space="preserve">, А.А. </w:t>
      </w:r>
      <w:proofErr w:type="spellStart"/>
      <w:r>
        <w:rPr>
          <w:szCs w:val="28"/>
        </w:rPr>
        <w:t>Михтанюк</w:t>
      </w:r>
      <w:proofErr w:type="spellEnd"/>
      <w:r>
        <w:rPr>
          <w:szCs w:val="28"/>
        </w:rPr>
        <w:t>. – Уфа, 2007. – 34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Бахвалов Н. С., Жидков Н. П., Кобельков Г. М. Численные методы. </w:t>
      </w:r>
      <w:r>
        <w:sym w:font="Symbol" w:char="F02D"/>
      </w:r>
      <w:r>
        <w:t>М.: Наука, 2004. -636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Самарский А. А. Численные методы математической физики. -М.: Научный мир, </w:t>
      </w:r>
      <w:proofErr w:type="gramStart"/>
      <w:r>
        <w:t>2000.-</w:t>
      </w:r>
      <w:proofErr w:type="gramEnd"/>
      <w:r>
        <w:t xml:space="preserve">316с.: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Самарский А. А. Задачи и упражнения по численным методам. -М.: </w:t>
      </w:r>
      <w:proofErr w:type="spellStart"/>
      <w:r>
        <w:t>Эдиториал</w:t>
      </w:r>
      <w:proofErr w:type="spellEnd"/>
      <w:r>
        <w:t xml:space="preserve"> УРСС, </w:t>
      </w:r>
      <w:proofErr w:type="gramStart"/>
      <w:r>
        <w:t>2000.-</w:t>
      </w:r>
      <w:proofErr w:type="gramEnd"/>
      <w:r>
        <w:t xml:space="preserve">208с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>Самарский А. А., Михайлов А. П. Математическое моделирование. Идеи. М</w:t>
      </w:r>
      <w:r>
        <w:t>е</w:t>
      </w:r>
      <w:r>
        <w:t xml:space="preserve">тоды. </w:t>
      </w:r>
      <w:proofErr w:type="gramStart"/>
      <w:r>
        <w:t>Примеры.-</w:t>
      </w:r>
      <w:proofErr w:type="gramEnd"/>
      <w:r>
        <w:t xml:space="preserve">2-е изд., </w:t>
      </w:r>
      <w:proofErr w:type="spellStart"/>
      <w:r>
        <w:t>испр</w:t>
      </w:r>
      <w:proofErr w:type="spellEnd"/>
      <w:r>
        <w:t xml:space="preserve">..-М.: ФИЗМАТЛИТ, 2005.-320 с.; 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Крылов В. И., Бобков В. В., </w:t>
      </w:r>
      <w:proofErr w:type="spellStart"/>
      <w:r>
        <w:t>Монастырный</w:t>
      </w:r>
      <w:proofErr w:type="spellEnd"/>
      <w:r>
        <w:t xml:space="preserve"> П. И. Вычислительные методы. Т. I, II. </w:t>
      </w:r>
      <w:r>
        <w:sym w:font="Symbol" w:char="F02D"/>
      </w:r>
      <w:r>
        <w:t xml:space="preserve">М.: Наука, 1987. </w:t>
      </w:r>
      <w:r>
        <w:sym w:font="Symbol" w:char="F02D"/>
      </w:r>
      <w:r>
        <w:t>600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Васильков Ю. В. Компьютерные технологии вычислений в математическом моделировании: Учеб. пособие. -М.: Финансы и статистика, </w:t>
      </w:r>
      <w:proofErr w:type="gramStart"/>
      <w:r>
        <w:t>2001.-</w:t>
      </w:r>
      <w:proofErr w:type="gramEnd"/>
      <w:r>
        <w:t>256с.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>Основы многокомпонентного анализа численных результатов: учебное пособие / В.</w:t>
      </w:r>
      <w:r>
        <w:rPr>
          <w:szCs w:val="32"/>
        </w:rPr>
        <w:t> </w:t>
      </w:r>
      <w:r>
        <w:t>П.</w:t>
      </w:r>
      <w:r>
        <w:rPr>
          <w:szCs w:val="32"/>
        </w:rPr>
        <w:t> </w:t>
      </w:r>
      <w:r>
        <w:t>Житников, Н.</w:t>
      </w:r>
      <w:r>
        <w:rPr>
          <w:szCs w:val="32"/>
        </w:rPr>
        <w:t> </w:t>
      </w:r>
      <w:r>
        <w:t>М.</w:t>
      </w:r>
      <w:r>
        <w:rPr>
          <w:szCs w:val="32"/>
        </w:rPr>
        <w:t> </w:t>
      </w:r>
      <w:proofErr w:type="spellStart"/>
      <w:r>
        <w:t>Шерыхалина</w:t>
      </w:r>
      <w:proofErr w:type="spellEnd"/>
      <w:r>
        <w:t>, Г.</w:t>
      </w:r>
      <w:r>
        <w:rPr>
          <w:szCs w:val="32"/>
        </w:rPr>
        <w:t> </w:t>
      </w:r>
      <w:r>
        <w:t>И.</w:t>
      </w:r>
      <w:r>
        <w:rPr>
          <w:szCs w:val="32"/>
        </w:rPr>
        <w:t> </w:t>
      </w:r>
      <w:r>
        <w:t>Федорова, О. Р.</w:t>
      </w:r>
      <w:r>
        <w:rPr>
          <w:szCs w:val="32"/>
        </w:rPr>
        <w:t> </w:t>
      </w:r>
      <w:proofErr w:type="spellStart"/>
      <w:r>
        <w:t>Зиннатуллина</w:t>
      </w:r>
      <w:proofErr w:type="spellEnd"/>
      <w:r>
        <w:t xml:space="preserve">; </w:t>
      </w:r>
      <w:proofErr w:type="spellStart"/>
      <w:r>
        <w:t>Уфимск</w:t>
      </w:r>
      <w:proofErr w:type="spellEnd"/>
      <w:r>
        <w:t xml:space="preserve">. гос. авиац. </w:t>
      </w:r>
      <w:proofErr w:type="spellStart"/>
      <w:r>
        <w:t>техн</w:t>
      </w:r>
      <w:proofErr w:type="spellEnd"/>
      <w:r>
        <w:t>. ун-т. – Уфа: УГАТУ, 2007. – 117 с.</w:t>
      </w:r>
    </w:p>
    <w:p w:rsidR="002E5ACC" w:rsidRDefault="002E5ACC" w:rsidP="002E5ACC">
      <w:pPr>
        <w:pStyle w:val="monoosn"/>
        <w:numPr>
          <w:ilvl w:val="0"/>
          <w:numId w:val="1"/>
        </w:numPr>
        <w:tabs>
          <w:tab w:val="clear" w:pos="1429"/>
        </w:tabs>
        <w:ind w:left="540" w:hanging="540"/>
      </w:pPr>
      <w:r>
        <w:t xml:space="preserve">Житников В. П., </w:t>
      </w:r>
      <w:proofErr w:type="spellStart"/>
      <w:r>
        <w:t>Шерыхалина</w:t>
      </w:r>
      <w:proofErr w:type="spellEnd"/>
      <w:r>
        <w:t xml:space="preserve"> Н. М., </w:t>
      </w:r>
      <w:proofErr w:type="spellStart"/>
      <w:r>
        <w:t>Ураков</w:t>
      </w:r>
      <w:proofErr w:type="spellEnd"/>
      <w:r>
        <w:t xml:space="preserve"> А. Р. Линейные некорректные задачи. Верификация численных результатов. Учебное пособие. </w:t>
      </w:r>
      <w:r>
        <w:sym w:font="Symbol" w:char="F02D"/>
      </w:r>
      <w:r>
        <w:t xml:space="preserve">Уфа: УГАТУ, 2007. </w:t>
      </w:r>
      <w:r>
        <w:sym w:font="Symbol" w:char="F02D"/>
      </w:r>
      <w:r>
        <w:t>100 с.</w:t>
      </w:r>
    </w:p>
    <w:p w:rsidR="008872E9" w:rsidRDefault="008872E9">
      <w:bookmarkStart w:id="9" w:name="_GoBack"/>
      <w:bookmarkEnd w:id="9"/>
    </w:p>
    <w:sectPr w:rsidR="0088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AEF" w:rsidRDefault="002E5ACC">
    <w:pPr>
      <w:framePr w:wrap="around" w:vAnchor="text" w:hAnchor="margin" w:xAlign="center" w:y="1"/>
      <w:rPr>
        <w:rStyle w:val="a"/>
      </w:rPr>
    </w:pPr>
    <w:r>
      <w:rPr>
        <w:rStyle w:val="a"/>
      </w:rPr>
      <w:fldChar w:fldCharType="begin"/>
    </w:r>
    <w:r>
      <w:rPr>
        <w:rStyle w:val="a"/>
      </w:rPr>
      <w:instrText xml:space="preserve">PAGE  </w:instrText>
    </w:r>
    <w:r>
      <w:rPr>
        <w:rStyle w:val="a"/>
      </w:rPr>
      <w:fldChar w:fldCharType="separate"/>
    </w:r>
    <w:r>
      <w:rPr>
        <w:rStyle w:val="a"/>
        <w:noProof/>
      </w:rPr>
      <w:t>6</w:t>
    </w:r>
    <w:r>
      <w:rPr>
        <w:rStyle w:val="a"/>
      </w:rPr>
      <w:fldChar w:fldCharType="end"/>
    </w:r>
  </w:p>
  <w:p w:rsidR="00214AEF" w:rsidRDefault="002E5AC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AEF" w:rsidRDefault="002E5ACC">
    <w:pPr>
      <w:framePr w:wrap="around" w:vAnchor="text" w:hAnchor="margin" w:xAlign="center" w:y="1"/>
      <w:rPr>
        <w:rStyle w:val="a"/>
        <w:b/>
      </w:rPr>
    </w:pPr>
    <w:r>
      <w:rPr>
        <w:rStyle w:val="a"/>
      </w:rPr>
      <w:fldChar w:fldCharType="begin"/>
    </w:r>
    <w:r>
      <w:rPr>
        <w:rStyle w:val="a"/>
      </w:rPr>
      <w:instrText xml:space="preserve">PAGE  </w:instrText>
    </w:r>
    <w:r>
      <w:rPr>
        <w:rStyle w:val="a"/>
      </w:rPr>
      <w:fldChar w:fldCharType="separate"/>
    </w:r>
    <w:r>
      <w:rPr>
        <w:rStyle w:val="a"/>
        <w:noProof/>
      </w:rPr>
      <w:t>11</w:t>
    </w:r>
    <w:r>
      <w:rPr>
        <w:rStyle w:val="a"/>
      </w:rPr>
      <w:fldChar w:fldCharType="end"/>
    </w:r>
  </w:p>
  <w:p w:rsidR="00214AEF" w:rsidRDefault="002E5ACC">
    <w:pPr>
      <w:rPr>
        <w:rStyle w:val="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AEF" w:rsidRDefault="002E5ACC">
    <w:pPr>
      <w:jc w:val="center"/>
      <w:rPr>
        <w:rStyle w:val="a"/>
      </w:rPr>
    </w:pPr>
    <w:r>
      <w:rPr>
        <w:rStyle w:val="a"/>
      </w:rPr>
      <w:fldChar w:fldCharType="begin"/>
    </w:r>
    <w:r>
      <w:rPr>
        <w:rStyle w:val="a"/>
      </w:rPr>
      <w:instrText xml:space="preserve"> PAGE </w:instrText>
    </w:r>
    <w:r>
      <w:rPr>
        <w:rStyle w:val="a"/>
      </w:rPr>
      <w:fldChar w:fldCharType="separate"/>
    </w:r>
    <w:r>
      <w:rPr>
        <w:rStyle w:val="a"/>
        <w:noProof/>
      </w:rPr>
      <w:t>3</w:t>
    </w:r>
    <w:r>
      <w:rPr>
        <w:rStyle w:val="a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3ABC"/>
    <w:multiLevelType w:val="hybridMultilevel"/>
    <w:tmpl w:val="027238D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34EB613F"/>
    <w:multiLevelType w:val="hybridMultilevel"/>
    <w:tmpl w:val="CD7ED89A"/>
    <w:lvl w:ilvl="0" w:tplc="D90C34C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CD6596"/>
    <w:multiLevelType w:val="hybridMultilevel"/>
    <w:tmpl w:val="FEEA03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CA7CAA"/>
    <w:multiLevelType w:val="hybridMultilevel"/>
    <w:tmpl w:val="E88A83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C34CC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CC"/>
    <w:rsid w:val="002E5ACC"/>
    <w:rsid w:val="008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57039-0180-4DF0-8D6B-7C68F63A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E5AC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E5ACC"/>
    <w:rPr>
      <w:rFonts w:ascii="Times New Roman" w:eastAsia="Times New Roman" w:hAnsi="Times New Roman" w:cs="Times New Roman"/>
      <w:b/>
      <w:bCs/>
      <w:caps/>
      <w:sz w:val="32"/>
      <w:szCs w:val="28"/>
      <w:lang w:eastAsia="ru-RU"/>
    </w:rPr>
  </w:style>
  <w:style w:type="paragraph" w:customStyle="1" w:styleId="monoosn">
    <w:name w:val="mono osn"/>
    <w:basedOn w:val="a"/>
    <w:rsid w:val="002E5ACC"/>
    <w:pPr>
      <w:widowControl w:val="0"/>
      <w:ind w:firstLine="709"/>
      <w:jc w:val="both"/>
    </w:pPr>
    <w:rPr>
      <w:sz w:val="32"/>
      <w:szCs w:val="26"/>
    </w:rPr>
  </w:style>
  <w:style w:type="paragraph" w:customStyle="1" w:styleId="mono-title1">
    <w:name w:val="mono-title1"/>
    <w:basedOn w:val="monoosn"/>
    <w:rsid w:val="002E5ACC"/>
    <w:pPr>
      <w:spacing w:after="240"/>
      <w:ind w:firstLine="0"/>
      <w:jc w:val="center"/>
    </w:pPr>
    <w:rPr>
      <w:b/>
      <w:caps/>
      <w:sz w:val="36"/>
    </w:rPr>
  </w:style>
  <w:style w:type="paragraph" w:customStyle="1" w:styleId="mono-title2">
    <w:name w:val="mono-title2"/>
    <w:basedOn w:val="mono-title1"/>
    <w:rsid w:val="002E5ACC"/>
    <w:pPr>
      <w:keepNext/>
      <w:spacing w:after="120"/>
      <w:jc w:val="left"/>
    </w:pPr>
    <w:rPr>
      <w:bCs/>
      <w:caps w:val="0"/>
      <w:sz w:val="32"/>
      <w:szCs w:val="32"/>
    </w:rPr>
  </w:style>
  <w:style w:type="paragraph" w:customStyle="1" w:styleId="mononazvrisunka">
    <w:name w:val="mono nazv risunka"/>
    <w:basedOn w:val="a"/>
    <w:rsid w:val="002E5ACC"/>
    <w:pPr>
      <w:widowControl w:val="0"/>
      <w:jc w:val="center"/>
    </w:pPr>
    <w:rPr>
      <w:sz w:val="28"/>
      <w:szCs w:val="28"/>
    </w:rPr>
  </w:style>
  <w:style w:type="paragraph" w:customStyle="1" w:styleId="monoformula">
    <w:name w:val="mono formula"/>
    <w:basedOn w:val="monoosn"/>
    <w:rsid w:val="002E5ACC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2E5ACC"/>
    <w:pPr>
      <w:widowControl/>
      <w:ind w:firstLine="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png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png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footer" Target="footer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png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2016-10-17T06:11:00Z</dcterms:created>
  <dcterms:modified xsi:type="dcterms:W3CDTF">2016-10-17T06:12:00Z</dcterms:modified>
</cp:coreProperties>
</file>